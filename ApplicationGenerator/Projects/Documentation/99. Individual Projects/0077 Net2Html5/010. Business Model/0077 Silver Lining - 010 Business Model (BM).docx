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5D" w:rsidRPr="006E1BF2" w:rsidRDefault="000E325D" w:rsidP="000E325D"/>
    <w:p w:rsidR="000E325D" w:rsidRPr="006E1BF2" w:rsidRDefault="000E325D" w:rsidP="000E325D"/>
    <w:p w:rsidR="000E325D" w:rsidRPr="006E1BF2" w:rsidRDefault="000E325D" w:rsidP="000E325D"/>
    <w:p w:rsidR="000E325D" w:rsidRPr="006E1BF2" w:rsidRDefault="000E325D" w:rsidP="000E325D"/>
    <w:p w:rsidR="000E325D" w:rsidRPr="00FF2CDA" w:rsidRDefault="00BE240B" w:rsidP="000E325D">
      <w:pPr>
        <w:pStyle w:val="TitleDocInfo"/>
      </w:pPr>
      <w:r w:rsidRPr="00BE240B">
        <w:t>0077 Net2Html5</w:t>
      </w:r>
      <w:r w:rsidR="00145F7E">
        <w:t xml:space="preserve"> (aka Silver Lining)</w:t>
      </w:r>
    </w:p>
    <w:p w:rsidR="000E325D" w:rsidRPr="006E1BF2" w:rsidRDefault="000E325D" w:rsidP="000E325D"/>
    <w:p w:rsidR="000E325D" w:rsidRPr="00FF2CDA" w:rsidRDefault="00A77D41" w:rsidP="000E325D">
      <w:pPr>
        <w:pStyle w:val="TitleDocType"/>
      </w:pPr>
      <w:r>
        <w:t>Business Model</w:t>
      </w:r>
      <w:r w:rsidR="000E325D">
        <w:t xml:space="preserve"> (</w:t>
      </w:r>
      <w:r>
        <w:t>BM</w:t>
      </w:r>
      <w:r w:rsidR="000E325D">
        <w:t>)</w:t>
      </w:r>
    </w:p>
    <w:p w:rsidR="000E325D" w:rsidRPr="006E1BF2" w:rsidRDefault="000E325D" w:rsidP="000E325D"/>
    <w:p w:rsidR="000E325D" w:rsidRPr="006E1BF2" w:rsidRDefault="000E325D" w:rsidP="000E325D">
      <w:pPr>
        <w:pStyle w:val="TitleVersion"/>
      </w:pPr>
      <w:r>
        <w:t xml:space="preserve">Document ID:  </w:t>
      </w:r>
      <w:r w:rsidR="00BE240B" w:rsidRPr="00BE240B">
        <w:t>0077 Net2Html5</w:t>
      </w:r>
      <w:r>
        <w:t>-</w:t>
      </w:r>
      <w:r w:rsidR="00A77D41">
        <w:t>BM</w:t>
      </w:r>
      <w:r>
        <w:t>-</w:t>
      </w:r>
      <w:r w:rsidR="009801A8">
        <w:t>001</w:t>
      </w:r>
    </w:p>
    <w:p w:rsidR="000E325D" w:rsidRPr="006E1BF2" w:rsidRDefault="000E325D" w:rsidP="000E325D">
      <w:pPr>
        <w:pStyle w:val="TitleVersion"/>
      </w:pPr>
      <w:r>
        <w:t xml:space="preserve">Version </w:t>
      </w:r>
      <w:r w:rsidR="009801A8">
        <w:t>0.1</w:t>
      </w:r>
    </w:p>
    <w:p w:rsidR="000E325D" w:rsidRPr="006E1BF2" w:rsidRDefault="000E325D" w:rsidP="000E325D">
      <w:pPr>
        <w:pStyle w:val="TitleVersion"/>
      </w:pPr>
      <w:r w:rsidRPr="006E1BF2">
        <w:fldChar w:fldCharType="begin"/>
      </w:r>
      <w:r w:rsidRPr="006E1BF2">
        <w:instrText xml:space="preserve"> SAVEDATE  \@ "MMMM d, yyyy"  \* MERGEFORMAT </w:instrText>
      </w:r>
      <w:r w:rsidRPr="006E1BF2">
        <w:fldChar w:fldCharType="separate"/>
      </w:r>
      <w:ins w:id="0" w:author="Netherland, Ken" w:date="2016-12-18T13:10:00Z">
        <w:r w:rsidR="00E71CE4">
          <w:rPr>
            <w:noProof/>
          </w:rPr>
          <w:t>December 17, 2016</w:t>
        </w:r>
      </w:ins>
      <w:ins w:id="1" w:author="Bowser" w:date="2016-12-12T19:28:00Z">
        <w:del w:id="2" w:author="Netherland, Ken" w:date="2016-12-17T10:27:00Z">
          <w:r w:rsidR="00E82BD6" w:rsidDel="00AE07F7">
            <w:rPr>
              <w:noProof/>
            </w:rPr>
            <w:delText>December 11, 2016</w:delText>
          </w:r>
        </w:del>
      </w:ins>
      <w:del w:id="3" w:author="Netherland, Ken" w:date="2016-12-17T10:27:00Z">
        <w:r w:rsidR="00314E62" w:rsidDel="00AE07F7">
          <w:rPr>
            <w:noProof/>
          </w:rPr>
          <w:delText>December 4, 2016</w:delText>
        </w:r>
      </w:del>
      <w:r w:rsidRPr="006E1BF2">
        <w:fldChar w:fldCharType="end"/>
      </w:r>
    </w:p>
    <w:p w:rsidR="000E325D" w:rsidRPr="006E1BF2" w:rsidRDefault="000E325D" w:rsidP="000E325D"/>
    <w:p w:rsidR="000E325D" w:rsidRPr="00190A6B" w:rsidRDefault="000E325D" w:rsidP="000E325D"/>
    <w:p w:rsidR="000E325D" w:rsidRPr="00190A6B" w:rsidRDefault="000E325D" w:rsidP="000E325D">
      <w:pPr>
        <w:jc w:val="center"/>
      </w:pPr>
    </w:p>
    <w:p w:rsidR="000E325D" w:rsidRPr="00190A6B" w:rsidRDefault="000E325D" w:rsidP="000E325D"/>
    <w:p w:rsidR="000E325D" w:rsidRPr="00190A6B" w:rsidRDefault="000E325D" w:rsidP="000E325D"/>
    <w:p w:rsidR="000E325D" w:rsidRPr="00190A6B" w:rsidRDefault="000E325D" w:rsidP="000E325D"/>
    <w:p w:rsidR="000E325D" w:rsidRPr="00190A6B" w:rsidRDefault="000E325D" w:rsidP="000E325D"/>
    <w:p w:rsidR="000E325D" w:rsidRPr="006E1BF2" w:rsidRDefault="000E325D" w:rsidP="006C1B71">
      <w:pPr>
        <w:jc w:val="center"/>
      </w:pPr>
    </w:p>
    <w:p w:rsidR="000E325D" w:rsidRPr="006E1BF2" w:rsidRDefault="000E325D" w:rsidP="000E325D">
      <w:pPr>
        <w:rPr>
          <w:rFonts w:cs="Arial"/>
        </w:rPr>
      </w:pPr>
    </w:p>
    <w:p w:rsidR="002D7081" w:rsidRDefault="00DD2434" w:rsidP="00A77D41">
      <w:r>
        <w:rPr>
          <w:szCs w:val="22"/>
        </w:rPr>
        <w:br w:type="page"/>
      </w:r>
      <w:r w:rsidR="000E325D">
        <w:lastRenderedPageBreak/>
        <w:t>Table of Contents</w:t>
      </w:r>
    </w:p>
    <w:p w:rsidR="00397894" w:rsidRPr="00D248A2" w:rsidRDefault="002D7081">
      <w:pPr>
        <w:pStyle w:val="TOC1"/>
        <w:rPr>
          <w:rFonts w:ascii="Calibri" w:hAnsi="Calibri"/>
          <w:b w:val="0"/>
          <w:noProof/>
          <w:sz w:val="22"/>
          <w:szCs w:val="22"/>
        </w:rPr>
      </w:pPr>
      <w:r w:rsidRPr="002B4A8D">
        <w:rPr>
          <w:rFonts w:ascii="Verdana" w:hAnsi="Verdana" w:cs="Tahoma"/>
          <w:szCs w:val="22"/>
        </w:rPr>
        <w:fldChar w:fldCharType="begin"/>
      </w:r>
      <w:r w:rsidRPr="002B4A8D">
        <w:rPr>
          <w:rFonts w:ascii="Verdana" w:hAnsi="Verdana" w:cs="Tahoma"/>
          <w:szCs w:val="22"/>
        </w:rPr>
        <w:instrText xml:space="preserve"> TOC \o "1-3" \h \z \u </w:instrText>
      </w:r>
      <w:r w:rsidRPr="002B4A8D">
        <w:rPr>
          <w:rFonts w:ascii="Verdana" w:hAnsi="Verdana" w:cs="Tahoma"/>
          <w:szCs w:val="22"/>
        </w:rPr>
        <w:fldChar w:fldCharType="separate"/>
      </w:r>
      <w:hyperlink w:anchor="_Toc331009579" w:history="1">
        <w:r w:rsidR="00397894" w:rsidRPr="00D50F25">
          <w:rPr>
            <w:rStyle w:val="Hyperlink"/>
            <w:noProof/>
          </w:rPr>
          <w:t>1</w:t>
        </w:r>
        <w:r w:rsidR="00397894" w:rsidRPr="00D248A2">
          <w:rPr>
            <w:rFonts w:ascii="Calibri" w:hAnsi="Calibri"/>
            <w:b w:val="0"/>
            <w:noProof/>
            <w:sz w:val="22"/>
            <w:szCs w:val="22"/>
          </w:rPr>
          <w:tab/>
        </w:r>
        <w:r w:rsidR="00397894" w:rsidRPr="00D50F25">
          <w:rPr>
            <w:rStyle w:val="Hyperlink"/>
            <w:noProof/>
          </w:rPr>
          <w:t>Executive Summary</w:t>
        </w:r>
        <w:r w:rsidR="00397894">
          <w:rPr>
            <w:noProof/>
            <w:webHidden/>
          </w:rPr>
          <w:tab/>
        </w:r>
        <w:r w:rsidR="00397894">
          <w:rPr>
            <w:noProof/>
            <w:webHidden/>
          </w:rPr>
          <w:fldChar w:fldCharType="begin"/>
        </w:r>
        <w:r w:rsidR="00397894">
          <w:rPr>
            <w:noProof/>
            <w:webHidden/>
          </w:rPr>
          <w:instrText xml:space="preserve"> PAGEREF _Toc331009579 \h </w:instrText>
        </w:r>
        <w:r w:rsidR="00397894">
          <w:rPr>
            <w:noProof/>
            <w:webHidden/>
          </w:rPr>
        </w:r>
        <w:r w:rsidR="00397894">
          <w:rPr>
            <w:noProof/>
            <w:webHidden/>
          </w:rPr>
          <w:fldChar w:fldCharType="separate"/>
        </w:r>
        <w:r w:rsidR="00397894">
          <w:rPr>
            <w:noProof/>
            <w:webHidden/>
          </w:rPr>
          <w:t>5</w:t>
        </w:r>
        <w:r w:rsidR="00397894">
          <w:rPr>
            <w:noProof/>
            <w:webHidden/>
          </w:rPr>
          <w:fldChar w:fldCharType="end"/>
        </w:r>
      </w:hyperlink>
    </w:p>
    <w:p w:rsidR="00397894" w:rsidRPr="00D248A2" w:rsidRDefault="00F17C99">
      <w:pPr>
        <w:pStyle w:val="TOC1"/>
        <w:rPr>
          <w:rFonts w:ascii="Calibri" w:hAnsi="Calibri"/>
          <w:b w:val="0"/>
          <w:noProof/>
          <w:sz w:val="22"/>
          <w:szCs w:val="22"/>
        </w:rPr>
      </w:pPr>
      <w:hyperlink w:anchor="_Toc331009580" w:history="1">
        <w:r w:rsidR="00397894" w:rsidRPr="00D50F25">
          <w:rPr>
            <w:rStyle w:val="Hyperlink"/>
            <w:noProof/>
          </w:rPr>
          <w:t>2</w:t>
        </w:r>
        <w:r w:rsidR="00397894" w:rsidRPr="00D248A2">
          <w:rPr>
            <w:rFonts w:ascii="Calibri" w:hAnsi="Calibri"/>
            <w:b w:val="0"/>
            <w:noProof/>
            <w:sz w:val="22"/>
            <w:szCs w:val="22"/>
          </w:rPr>
          <w:tab/>
        </w:r>
        <w:r w:rsidR="00397894" w:rsidRPr="00D50F25">
          <w:rPr>
            <w:rStyle w:val="Hyperlink"/>
            <w:noProof/>
          </w:rPr>
          <w:t>Business Model Diagram</w:t>
        </w:r>
        <w:r w:rsidR="00397894">
          <w:rPr>
            <w:noProof/>
            <w:webHidden/>
          </w:rPr>
          <w:tab/>
        </w:r>
        <w:r w:rsidR="00397894">
          <w:rPr>
            <w:noProof/>
            <w:webHidden/>
          </w:rPr>
          <w:fldChar w:fldCharType="begin"/>
        </w:r>
        <w:r w:rsidR="00397894">
          <w:rPr>
            <w:noProof/>
            <w:webHidden/>
          </w:rPr>
          <w:instrText xml:space="preserve"> PAGEREF _Toc331009580 \h </w:instrText>
        </w:r>
        <w:r w:rsidR="00397894">
          <w:rPr>
            <w:noProof/>
            <w:webHidden/>
          </w:rPr>
        </w:r>
        <w:r w:rsidR="00397894">
          <w:rPr>
            <w:noProof/>
            <w:webHidden/>
          </w:rPr>
          <w:fldChar w:fldCharType="separate"/>
        </w:r>
        <w:r w:rsidR="00397894">
          <w:rPr>
            <w:noProof/>
            <w:webHidden/>
          </w:rPr>
          <w:t>6</w:t>
        </w:r>
        <w:r w:rsidR="00397894">
          <w:rPr>
            <w:noProof/>
            <w:webHidden/>
          </w:rPr>
          <w:fldChar w:fldCharType="end"/>
        </w:r>
      </w:hyperlink>
    </w:p>
    <w:p w:rsidR="00397894" w:rsidRPr="00D248A2" w:rsidRDefault="00F17C99">
      <w:pPr>
        <w:pStyle w:val="TOC1"/>
        <w:rPr>
          <w:rFonts w:ascii="Calibri" w:hAnsi="Calibri"/>
          <w:b w:val="0"/>
          <w:noProof/>
          <w:sz w:val="22"/>
          <w:szCs w:val="22"/>
        </w:rPr>
      </w:pPr>
      <w:hyperlink w:anchor="_Toc331009581" w:history="1">
        <w:r w:rsidR="00397894" w:rsidRPr="00D50F25">
          <w:rPr>
            <w:rStyle w:val="Hyperlink"/>
            <w:noProof/>
          </w:rPr>
          <w:t>3</w:t>
        </w:r>
        <w:r w:rsidR="00397894" w:rsidRPr="00D248A2">
          <w:rPr>
            <w:rFonts w:ascii="Calibri" w:hAnsi="Calibri"/>
            <w:b w:val="0"/>
            <w:noProof/>
            <w:sz w:val="22"/>
            <w:szCs w:val="22"/>
          </w:rPr>
          <w:tab/>
        </w:r>
        <w:r w:rsidR="00397894" w:rsidRPr="00D50F25">
          <w:rPr>
            <w:rStyle w:val="Hyperlink"/>
            <w:noProof/>
          </w:rPr>
          <w:t>Roles and Responsibilities</w:t>
        </w:r>
        <w:r w:rsidR="00397894">
          <w:rPr>
            <w:noProof/>
            <w:webHidden/>
          </w:rPr>
          <w:tab/>
        </w:r>
        <w:r w:rsidR="00397894">
          <w:rPr>
            <w:noProof/>
            <w:webHidden/>
          </w:rPr>
          <w:fldChar w:fldCharType="begin"/>
        </w:r>
        <w:r w:rsidR="00397894">
          <w:rPr>
            <w:noProof/>
            <w:webHidden/>
          </w:rPr>
          <w:instrText xml:space="preserve"> PAGEREF _Toc331009581 \h </w:instrText>
        </w:r>
        <w:r w:rsidR="00397894">
          <w:rPr>
            <w:noProof/>
            <w:webHidden/>
          </w:rPr>
        </w:r>
        <w:r w:rsidR="00397894">
          <w:rPr>
            <w:noProof/>
            <w:webHidden/>
          </w:rPr>
          <w:fldChar w:fldCharType="separate"/>
        </w:r>
        <w:r w:rsidR="00397894">
          <w:rPr>
            <w:noProof/>
            <w:webHidden/>
          </w:rPr>
          <w:t>7</w:t>
        </w:r>
        <w:r w:rsidR="00397894">
          <w:rPr>
            <w:noProof/>
            <w:webHidden/>
          </w:rPr>
          <w:fldChar w:fldCharType="end"/>
        </w:r>
      </w:hyperlink>
    </w:p>
    <w:p w:rsidR="002D7081" w:rsidRPr="00CD05BC" w:rsidRDefault="002D7081" w:rsidP="00DD2434">
      <w:pPr>
        <w:tabs>
          <w:tab w:val="left" w:pos="3091"/>
          <w:tab w:val="right" w:leader="dot" w:pos="9360"/>
        </w:tabs>
      </w:pPr>
      <w:r w:rsidRPr="002B4A8D">
        <w:rPr>
          <w:rFonts w:ascii="Verdana" w:hAnsi="Verdana" w:cs="Tahoma"/>
          <w:szCs w:val="22"/>
        </w:rPr>
        <w:fldChar w:fldCharType="end"/>
      </w:r>
    </w:p>
    <w:p w:rsidR="002D7081" w:rsidRPr="000E325D" w:rsidRDefault="002D7081" w:rsidP="000E325D">
      <w:pPr>
        <w:pStyle w:val="Subhead"/>
        <w:rPr>
          <w:sz w:val="28"/>
          <w:szCs w:val="28"/>
        </w:rPr>
      </w:pPr>
      <w:r>
        <w:rPr>
          <w:rFonts w:cs="Tahoma"/>
          <w:szCs w:val="22"/>
        </w:rPr>
        <w:br w:type="page"/>
      </w:r>
      <w:bookmarkStart w:id="4" w:name="_Toc95707983"/>
      <w:r w:rsidRPr="000E325D">
        <w:rPr>
          <w:sz w:val="28"/>
          <w:szCs w:val="28"/>
        </w:rPr>
        <w:lastRenderedPageBreak/>
        <w:t>Revision &amp; Sign-off Sheet</w:t>
      </w:r>
      <w:bookmarkEnd w:id="4"/>
    </w:p>
    <w:p w:rsidR="002D7081" w:rsidRPr="00AE28A6" w:rsidRDefault="002D7081" w:rsidP="009A62EB">
      <w:pPr>
        <w:rPr>
          <w:b/>
          <w:sz w:val="24"/>
        </w:rPr>
      </w:pPr>
      <w:bookmarkStart w:id="5" w:name="_Toc95707987"/>
      <w:bookmarkStart w:id="6" w:name="_Toc95707985"/>
      <w:r w:rsidRPr="00AE28A6">
        <w:rPr>
          <w:b/>
          <w:sz w:val="24"/>
        </w:rPr>
        <w:t>Document Properties</w:t>
      </w:r>
      <w:bookmarkEnd w:id="5"/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6"/>
        <w:gridCol w:w="6660"/>
      </w:tblGrid>
      <w:tr w:rsidR="002D7081">
        <w:trPr>
          <w:cantSplit/>
          <w:tblHeader/>
        </w:trPr>
        <w:tc>
          <w:tcPr>
            <w:tcW w:w="2486" w:type="dxa"/>
            <w:shd w:val="pct10" w:color="auto" w:fill="auto"/>
            <w:vAlign w:val="center"/>
          </w:tcPr>
          <w:p w:rsidR="002D7081" w:rsidRDefault="002D7081" w:rsidP="00A23B4A">
            <w:pPr>
              <w:pStyle w:val="TableHeading"/>
            </w:pPr>
            <w:r>
              <w:t>Item</w:t>
            </w:r>
          </w:p>
        </w:tc>
        <w:tc>
          <w:tcPr>
            <w:tcW w:w="6660" w:type="dxa"/>
            <w:shd w:val="pct10" w:color="auto" w:fill="auto"/>
            <w:vAlign w:val="center"/>
          </w:tcPr>
          <w:p w:rsidR="002D7081" w:rsidRDefault="002D7081" w:rsidP="00A23B4A">
            <w:pPr>
              <w:pStyle w:val="TableHeading"/>
            </w:pPr>
            <w:r>
              <w:t>Details</w:t>
            </w:r>
          </w:p>
        </w:tc>
      </w:tr>
      <w:tr w:rsidR="002D7081">
        <w:trPr>
          <w:cantSplit/>
        </w:trPr>
        <w:tc>
          <w:tcPr>
            <w:tcW w:w="2486" w:type="dxa"/>
          </w:tcPr>
          <w:p w:rsidR="002D7081" w:rsidRDefault="00A01778" w:rsidP="00A23B4A">
            <w:pPr>
              <w:pStyle w:val="TableText"/>
            </w:pPr>
            <w:r>
              <w:t>Document Title</w:t>
            </w:r>
          </w:p>
        </w:tc>
        <w:tc>
          <w:tcPr>
            <w:tcW w:w="6660" w:type="dxa"/>
          </w:tcPr>
          <w:p w:rsidR="002D7081" w:rsidRDefault="00BE240B" w:rsidP="00A77D41">
            <w:pPr>
              <w:pStyle w:val="TableText"/>
            </w:pPr>
            <w:r w:rsidRPr="00BE240B">
              <w:t>0077 Net2Html5</w:t>
            </w:r>
            <w:r w:rsidR="00F73DB2">
              <w:t xml:space="preserve"> </w:t>
            </w:r>
            <w:r w:rsidR="00A77D41">
              <w:t>Business Model</w:t>
            </w:r>
            <w:r w:rsidR="00A23B4A">
              <w:t xml:space="preserve"> (</w:t>
            </w:r>
            <w:r w:rsidR="00A77D41">
              <w:t>BM</w:t>
            </w:r>
            <w:r w:rsidR="00A23B4A">
              <w:t>)</w:t>
            </w:r>
          </w:p>
        </w:tc>
      </w:tr>
      <w:tr w:rsidR="002D7081">
        <w:trPr>
          <w:cantSplit/>
        </w:trPr>
        <w:tc>
          <w:tcPr>
            <w:tcW w:w="2486" w:type="dxa"/>
          </w:tcPr>
          <w:p w:rsidR="002D7081" w:rsidRDefault="00A01778" w:rsidP="00A23B4A">
            <w:pPr>
              <w:pStyle w:val="TableText"/>
            </w:pPr>
            <w:r>
              <w:t>Author</w:t>
            </w:r>
          </w:p>
        </w:tc>
        <w:tc>
          <w:tcPr>
            <w:tcW w:w="6660" w:type="dxa"/>
          </w:tcPr>
          <w:p w:rsidR="002D7081" w:rsidRDefault="00BE240B" w:rsidP="00A23B4A">
            <w:pPr>
              <w:pStyle w:val="TableText"/>
            </w:pPr>
            <w:r>
              <w:t>Ken Netherland</w:t>
            </w:r>
          </w:p>
        </w:tc>
      </w:tr>
      <w:tr w:rsidR="002D7081">
        <w:trPr>
          <w:cantSplit/>
        </w:trPr>
        <w:tc>
          <w:tcPr>
            <w:tcW w:w="2486" w:type="dxa"/>
          </w:tcPr>
          <w:p w:rsidR="002D7081" w:rsidRDefault="00A01778" w:rsidP="00A23B4A">
            <w:pPr>
              <w:pStyle w:val="TableText"/>
            </w:pPr>
            <w:r>
              <w:t>Creation Date</w:t>
            </w:r>
          </w:p>
        </w:tc>
        <w:tc>
          <w:tcPr>
            <w:tcW w:w="6660" w:type="dxa"/>
          </w:tcPr>
          <w:p w:rsidR="002D7081" w:rsidRDefault="002D7081" w:rsidP="00A23B4A">
            <w:pPr>
              <w:pStyle w:val="TableText"/>
            </w:pPr>
          </w:p>
        </w:tc>
      </w:tr>
      <w:tr w:rsidR="002D7081">
        <w:trPr>
          <w:cantSplit/>
        </w:trPr>
        <w:tc>
          <w:tcPr>
            <w:tcW w:w="2486" w:type="dxa"/>
          </w:tcPr>
          <w:p w:rsidR="002D7081" w:rsidRDefault="00A01778" w:rsidP="00A23B4A">
            <w:pPr>
              <w:pStyle w:val="TableText"/>
            </w:pPr>
            <w:r>
              <w:t>Last Up</w:t>
            </w:r>
            <w:r w:rsidR="00776133">
              <w:t>date</w:t>
            </w:r>
          </w:p>
        </w:tc>
        <w:tc>
          <w:tcPr>
            <w:tcW w:w="6660" w:type="dxa"/>
          </w:tcPr>
          <w:p w:rsidR="002D7081" w:rsidRDefault="00F73DB2" w:rsidP="00A23B4A">
            <w:pPr>
              <w:pStyle w:val="TableText"/>
            </w:pPr>
            <w:r>
              <w:fldChar w:fldCharType="begin"/>
            </w:r>
            <w:r>
              <w:instrText xml:space="preserve"> SAVEDATE  \@ "M/d/yyyy"  \* MERGEFORMAT </w:instrText>
            </w:r>
            <w:r>
              <w:fldChar w:fldCharType="separate"/>
            </w:r>
            <w:ins w:id="7" w:author="Netherland, Ken" w:date="2016-12-18T13:10:00Z">
              <w:r w:rsidR="00E71CE4">
                <w:rPr>
                  <w:noProof/>
                </w:rPr>
                <w:t>12/17/2016</w:t>
              </w:r>
            </w:ins>
            <w:ins w:id="8" w:author="Bowser" w:date="2016-12-12T19:28:00Z">
              <w:del w:id="9" w:author="Netherland, Ken" w:date="2016-12-17T10:27:00Z">
                <w:r w:rsidR="00E82BD6" w:rsidDel="00AE07F7">
                  <w:rPr>
                    <w:noProof/>
                  </w:rPr>
                  <w:delText>12/11/2016</w:delText>
                </w:r>
              </w:del>
            </w:ins>
            <w:del w:id="10" w:author="Netherland, Ken" w:date="2016-12-17T10:27:00Z">
              <w:r w:rsidR="00314E62" w:rsidDel="00AE07F7">
                <w:rPr>
                  <w:noProof/>
                </w:rPr>
                <w:delText>12/4/2016</w:delText>
              </w:r>
            </w:del>
            <w:r>
              <w:fldChar w:fldCharType="end"/>
            </w:r>
          </w:p>
        </w:tc>
      </w:tr>
    </w:tbl>
    <w:p w:rsidR="009A62EB" w:rsidRDefault="009A62EB" w:rsidP="009A62EB">
      <w:pPr>
        <w:rPr>
          <w:b/>
        </w:rPr>
      </w:pPr>
      <w:bookmarkStart w:id="11" w:name="_Toc95707984"/>
      <w:bookmarkEnd w:id="6"/>
    </w:p>
    <w:p w:rsidR="009A62EB" w:rsidRPr="00AE28A6" w:rsidRDefault="009A62EB" w:rsidP="009A62EB">
      <w:pPr>
        <w:rPr>
          <w:b/>
          <w:sz w:val="24"/>
        </w:rPr>
      </w:pPr>
      <w:r w:rsidRPr="00AE28A6">
        <w:rPr>
          <w:b/>
          <w:sz w:val="24"/>
        </w:rPr>
        <w:t>Change Record</w:t>
      </w:r>
      <w:bookmarkEnd w:id="11"/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754"/>
        <w:gridCol w:w="2160"/>
        <w:gridCol w:w="1260"/>
        <w:gridCol w:w="3960"/>
      </w:tblGrid>
      <w:tr w:rsidR="009A62EB" w:rsidTr="00F73DB2">
        <w:trPr>
          <w:cantSplit/>
          <w:tblHeader/>
        </w:trPr>
        <w:tc>
          <w:tcPr>
            <w:tcW w:w="1754" w:type="dxa"/>
            <w:shd w:val="pct10" w:color="auto" w:fill="auto"/>
            <w:vAlign w:val="center"/>
          </w:tcPr>
          <w:p w:rsidR="009A62EB" w:rsidRDefault="009A62EB" w:rsidP="00A23B4A">
            <w:pPr>
              <w:pStyle w:val="TableHeading"/>
            </w:pPr>
            <w:r>
              <w:t>Date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9A62EB" w:rsidRDefault="009A62EB" w:rsidP="00A23B4A">
            <w:pPr>
              <w:pStyle w:val="TableHeading"/>
            </w:pPr>
            <w:r>
              <w:t>Author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A62EB" w:rsidRDefault="009A62EB" w:rsidP="00A23B4A">
            <w:pPr>
              <w:pStyle w:val="TableHeading"/>
            </w:pPr>
            <w:r>
              <w:t>Version</w:t>
            </w:r>
          </w:p>
        </w:tc>
        <w:tc>
          <w:tcPr>
            <w:tcW w:w="3960" w:type="dxa"/>
            <w:shd w:val="pct10" w:color="auto" w:fill="auto"/>
            <w:vAlign w:val="center"/>
          </w:tcPr>
          <w:p w:rsidR="009A62EB" w:rsidRDefault="009A62EB" w:rsidP="00A23B4A">
            <w:pPr>
              <w:pStyle w:val="TableHeading"/>
            </w:pPr>
            <w:r>
              <w:t>Change Reference</w:t>
            </w:r>
          </w:p>
        </w:tc>
      </w:tr>
      <w:tr w:rsidR="009A62EB" w:rsidTr="00F73DB2">
        <w:trPr>
          <w:cantSplit/>
        </w:trPr>
        <w:tc>
          <w:tcPr>
            <w:tcW w:w="1754" w:type="dxa"/>
          </w:tcPr>
          <w:p w:rsidR="009A62EB" w:rsidRDefault="00F73DB2" w:rsidP="00A23B4A">
            <w:pPr>
              <w:pStyle w:val="TableText"/>
            </w:pPr>
            <w:bookmarkStart w:id="12" w:name="RevisionSheet"/>
            <w:bookmarkEnd w:id="12"/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21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12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3960" w:type="dxa"/>
          </w:tcPr>
          <w:p w:rsidR="009A62EB" w:rsidRDefault="009A62EB" w:rsidP="00A23B4A">
            <w:pPr>
              <w:pStyle w:val="TableText"/>
            </w:pPr>
          </w:p>
        </w:tc>
      </w:tr>
      <w:tr w:rsidR="009A62EB" w:rsidTr="00F73DB2">
        <w:trPr>
          <w:cantSplit/>
          <w:trHeight w:val="237"/>
        </w:trPr>
        <w:tc>
          <w:tcPr>
            <w:tcW w:w="1754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21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12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3960" w:type="dxa"/>
          </w:tcPr>
          <w:p w:rsidR="009A62EB" w:rsidRDefault="009A62EB" w:rsidP="00A23B4A">
            <w:pPr>
              <w:pStyle w:val="TableText"/>
            </w:pPr>
          </w:p>
        </w:tc>
      </w:tr>
      <w:tr w:rsidR="009A62EB" w:rsidTr="00F73DB2">
        <w:trPr>
          <w:cantSplit/>
        </w:trPr>
        <w:tc>
          <w:tcPr>
            <w:tcW w:w="1754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21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12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3960" w:type="dxa"/>
          </w:tcPr>
          <w:p w:rsidR="009A62EB" w:rsidRDefault="009A62EB" w:rsidP="00A23B4A">
            <w:pPr>
              <w:pStyle w:val="TableText"/>
            </w:pPr>
          </w:p>
        </w:tc>
      </w:tr>
      <w:tr w:rsidR="009A62EB" w:rsidTr="00F73DB2">
        <w:trPr>
          <w:cantSplit/>
        </w:trPr>
        <w:tc>
          <w:tcPr>
            <w:tcW w:w="1754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21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12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3960" w:type="dxa"/>
          </w:tcPr>
          <w:p w:rsidR="009A62EB" w:rsidRDefault="009A62EB" w:rsidP="00A23B4A">
            <w:pPr>
              <w:pStyle w:val="TableText"/>
            </w:pPr>
          </w:p>
        </w:tc>
      </w:tr>
    </w:tbl>
    <w:p w:rsidR="009A62EB" w:rsidRDefault="009A62EB" w:rsidP="009A62EB"/>
    <w:p w:rsidR="002D7081" w:rsidRPr="00AE28A6" w:rsidRDefault="00CC1219" w:rsidP="009A62EB">
      <w:pPr>
        <w:rPr>
          <w:b/>
          <w:sz w:val="24"/>
        </w:rPr>
      </w:pPr>
      <w:r w:rsidRPr="00AE28A6">
        <w:rPr>
          <w:b/>
          <w:sz w:val="24"/>
        </w:rPr>
        <w:t>Reviewers</w:t>
      </w:r>
    </w:p>
    <w:tbl>
      <w:tblPr>
        <w:tblW w:w="914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520"/>
        <w:gridCol w:w="2160"/>
        <w:gridCol w:w="2160"/>
      </w:tblGrid>
      <w:tr w:rsidR="00A23B4A" w:rsidRPr="00666E70" w:rsidTr="00F73DB2">
        <w:trPr>
          <w:cantSplit/>
          <w:tblHeader/>
        </w:trPr>
        <w:tc>
          <w:tcPr>
            <w:tcW w:w="2306" w:type="dxa"/>
            <w:shd w:val="pct10" w:color="auto" w:fill="auto"/>
            <w:vAlign w:val="center"/>
          </w:tcPr>
          <w:p w:rsidR="00A23B4A" w:rsidRPr="00666E70" w:rsidRDefault="00A23B4A" w:rsidP="00A23B4A">
            <w:pPr>
              <w:pStyle w:val="TableHeading"/>
            </w:pPr>
            <w:r w:rsidRPr="00666E70">
              <w:t>Name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A23B4A" w:rsidRPr="00666E70" w:rsidRDefault="00A23B4A" w:rsidP="00A23B4A">
            <w:pPr>
              <w:pStyle w:val="TableHeading"/>
            </w:pPr>
            <w:r w:rsidRPr="00666E70">
              <w:t>Position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A23B4A" w:rsidRPr="00666E70" w:rsidRDefault="00A23B4A" w:rsidP="00A23B4A">
            <w:pPr>
              <w:pStyle w:val="TableHeading"/>
            </w:pPr>
            <w:r w:rsidRPr="00666E70">
              <w:t>Version Approved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A23B4A" w:rsidRPr="00666E70" w:rsidRDefault="00A23B4A" w:rsidP="00A23B4A">
            <w:pPr>
              <w:pStyle w:val="TableHeading"/>
            </w:pPr>
            <w:r w:rsidRPr="00666E70">
              <w:t>Date</w:t>
            </w:r>
          </w:p>
        </w:tc>
      </w:tr>
      <w:tr w:rsidR="00A23B4A" w:rsidRPr="00666E70" w:rsidTr="00F73DB2">
        <w:trPr>
          <w:cantSplit/>
        </w:trPr>
        <w:tc>
          <w:tcPr>
            <w:tcW w:w="2306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52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F73DB2" w:rsidP="00A23B4A">
            <w:pPr>
              <w:pStyle w:val="TableText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</w:tr>
      <w:tr w:rsidR="00A23B4A" w:rsidRPr="00666E70" w:rsidTr="00F73DB2">
        <w:trPr>
          <w:cantSplit/>
        </w:trPr>
        <w:tc>
          <w:tcPr>
            <w:tcW w:w="2306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52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A23B4A" w:rsidP="00A23B4A">
            <w:pPr>
              <w:pStyle w:val="TableText"/>
            </w:pPr>
          </w:p>
        </w:tc>
      </w:tr>
      <w:tr w:rsidR="00A23B4A" w:rsidRPr="00666E70" w:rsidTr="00F73DB2">
        <w:trPr>
          <w:cantSplit/>
        </w:trPr>
        <w:tc>
          <w:tcPr>
            <w:tcW w:w="2306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52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A23B4A" w:rsidP="00A23B4A">
            <w:pPr>
              <w:pStyle w:val="TableText"/>
            </w:pPr>
          </w:p>
        </w:tc>
      </w:tr>
      <w:tr w:rsidR="00A23B4A" w:rsidRPr="00666E70" w:rsidTr="00F73DB2">
        <w:trPr>
          <w:cantSplit/>
        </w:trPr>
        <w:tc>
          <w:tcPr>
            <w:tcW w:w="2306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52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A23B4A" w:rsidP="00A23B4A">
            <w:pPr>
              <w:pStyle w:val="TableText"/>
            </w:pPr>
          </w:p>
        </w:tc>
      </w:tr>
    </w:tbl>
    <w:p w:rsidR="00CC1219" w:rsidRPr="00CD05BC" w:rsidRDefault="00CC1219">
      <w:pPr>
        <w:tabs>
          <w:tab w:val="left" w:pos="3091"/>
        </w:tabs>
      </w:pPr>
    </w:p>
    <w:p w:rsidR="00C02890" w:rsidRPr="009A62EB" w:rsidRDefault="000E325D" w:rsidP="009A62E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01778" w:rsidRPr="009A62EB">
        <w:rPr>
          <w:b/>
          <w:sz w:val="28"/>
          <w:szCs w:val="28"/>
        </w:rPr>
        <w:lastRenderedPageBreak/>
        <w:t xml:space="preserve">Project </w:t>
      </w:r>
      <w:r w:rsidR="00C02890" w:rsidRPr="009A62EB">
        <w:rPr>
          <w:b/>
          <w:sz w:val="28"/>
          <w:szCs w:val="28"/>
        </w:rPr>
        <w:t>Signatures</w:t>
      </w:r>
    </w:p>
    <w:p w:rsidR="00A01778" w:rsidRDefault="00A01778" w:rsidP="00D954FE">
      <w:r w:rsidRPr="00A01778">
        <w:t xml:space="preserve">By placing your signature below, you indicate your approval and acceptance of this </w:t>
      </w:r>
      <w:r w:rsidR="000E325D">
        <w:t>St</w:t>
      </w:r>
      <w:r w:rsidR="00A23B4A">
        <w:t>atement of Work</w:t>
      </w:r>
      <w:r w:rsidRPr="00A01778">
        <w:t xml:space="preserve"> to be complete and accurate portrayal of the project objectives</w:t>
      </w:r>
      <w:r>
        <w:t>.</w:t>
      </w:r>
    </w:p>
    <w:p w:rsidR="00A23B4A" w:rsidRDefault="00A23B4A" w:rsidP="00D954FE"/>
    <w:tbl>
      <w:tblPr>
        <w:tblW w:w="9180" w:type="dxa"/>
        <w:tblInd w:w="108" w:type="dxa"/>
        <w:tblLook w:val="01E0" w:firstRow="1" w:lastRow="1" w:firstColumn="1" w:lastColumn="1" w:noHBand="0" w:noVBand="0"/>
      </w:tblPr>
      <w:tblGrid>
        <w:gridCol w:w="2448"/>
        <w:gridCol w:w="4500"/>
        <w:gridCol w:w="236"/>
        <w:gridCol w:w="1996"/>
      </w:tblGrid>
      <w:tr w:rsidR="00A23B4A" w:rsidRPr="006E1BF2" w:rsidTr="00023347">
        <w:trPr>
          <w:cantSplit/>
        </w:trPr>
        <w:tc>
          <w:tcPr>
            <w:tcW w:w="2448" w:type="dxa"/>
            <w:vAlign w:val="bottom"/>
          </w:tcPr>
          <w:p w:rsidR="00A23B4A" w:rsidRPr="006E1BF2" w:rsidRDefault="00A23B4A" w:rsidP="00023347">
            <w:pPr>
              <w:spacing w:after="0"/>
            </w:pPr>
            <w:r w:rsidRPr="006E1BF2">
              <w:t>Name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  <w:tc>
          <w:tcPr>
            <w:tcW w:w="236" w:type="dxa"/>
          </w:tcPr>
          <w:p w:rsidR="00A23B4A" w:rsidRPr="006E1BF2" w:rsidRDefault="00A23B4A" w:rsidP="008D0B24">
            <w:pPr>
              <w:rPr>
                <w:rFonts w:cs="Arial"/>
              </w:rPr>
            </w:pPr>
          </w:p>
        </w:tc>
        <w:tc>
          <w:tcPr>
            <w:tcW w:w="1996" w:type="dxa"/>
            <w:tcBorders>
              <w:bottom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</w:tr>
      <w:tr w:rsidR="00A23B4A" w:rsidRPr="006E1BF2" w:rsidTr="00023347">
        <w:trPr>
          <w:cantSplit/>
          <w:trHeight w:val="672"/>
        </w:trPr>
        <w:tc>
          <w:tcPr>
            <w:tcW w:w="2448" w:type="dxa"/>
          </w:tcPr>
          <w:p w:rsidR="00A23B4A" w:rsidRPr="006E1BF2" w:rsidRDefault="00A23B4A" w:rsidP="00023347">
            <w:pPr>
              <w:spacing w:after="0"/>
            </w:pPr>
            <w:r w:rsidRPr="006E1BF2">
              <w:t xml:space="preserve">Title </w:t>
            </w:r>
          </w:p>
          <w:p w:rsidR="00A23B4A" w:rsidRPr="006E1BF2" w:rsidRDefault="00A23B4A" w:rsidP="00023347">
            <w:pPr>
              <w:spacing w:after="0"/>
            </w:pPr>
            <w:r w:rsidRPr="006E1BF2">
              <w:t>Division</w:t>
            </w:r>
          </w:p>
        </w:tc>
        <w:tc>
          <w:tcPr>
            <w:tcW w:w="4500" w:type="dxa"/>
            <w:tcBorders>
              <w:top w:val="single" w:sz="12" w:space="0" w:color="auto"/>
            </w:tcBorders>
          </w:tcPr>
          <w:p w:rsidR="00A23B4A" w:rsidRPr="006E1BF2" w:rsidRDefault="00A23B4A" w:rsidP="00CD05BC">
            <w:pPr>
              <w:jc w:val="center"/>
            </w:pPr>
            <w:r w:rsidRPr="006E1BF2">
              <w:t>Signature</w:t>
            </w:r>
          </w:p>
        </w:tc>
        <w:tc>
          <w:tcPr>
            <w:tcW w:w="236" w:type="dxa"/>
          </w:tcPr>
          <w:p w:rsidR="00A23B4A" w:rsidRPr="006E1BF2" w:rsidRDefault="00A23B4A" w:rsidP="008D0B24">
            <w:pPr>
              <w:rPr>
                <w:rFonts w:cs="Arial"/>
              </w:rPr>
            </w:pPr>
          </w:p>
        </w:tc>
        <w:tc>
          <w:tcPr>
            <w:tcW w:w="1996" w:type="dxa"/>
            <w:tcBorders>
              <w:top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  <w:r w:rsidRPr="006E1BF2">
              <w:rPr>
                <w:rFonts w:cs="Arial"/>
              </w:rPr>
              <w:t>Date</w:t>
            </w:r>
          </w:p>
        </w:tc>
      </w:tr>
      <w:tr w:rsidR="00A23B4A" w:rsidRPr="006E1BF2" w:rsidTr="00023347">
        <w:trPr>
          <w:cantSplit/>
        </w:trPr>
        <w:tc>
          <w:tcPr>
            <w:tcW w:w="2448" w:type="dxa"/>
            <w:vAlign w:val="bottom"/>
          </w:tcPr>
          <w:p w:rsidR="00A23B4A" w:rsidRPr="006E1BF2" w:rsidRDefault="00A23B4A" w:rsidP="00023347">
            <w:pPr>
              <w:spacing w:after="0"/>
            </w:pPr>
            <w:r w:rsidRPr="006E1BF2">
              <w:t>Name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  <w:tc>
          <w:tcPr>
            <w:tcW w:w="236" w:type="dxa"/>
          </w:tcPr>
          <w:p w:rsidR="00A23B4A" w:rsidRPr="006E1BF2" w:rsidRDefault="00A23B4A" w:rsidP="008D0B24">
            <w:pPr>
              <w:rPr>
                <w:rFonts w:cs="Arial"/>
              </w:rPr>
            </w:pPr>
          </w:p>
        </w:tc>
        <w:tc>
          <w:tcPr>
            <w:tcW w:w="1996" w:type="dxa"/>
            <w:tcBorders>
              <w:bottom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</w:tr>
      <w:tr w:rsidR="00A23B4A" w:rsidRPr="006E1BF2" w:rsidTr="00023347">
        <w:trPr>
          <w:cantSplit/>
        </w:trPr>
        <w:tc>
          <w:tcPr>
            <w:tcW w:w="2448" w:type="dxa"/>
          </w:tcPr>
          <w:p w:rsidR="00A23B4A" w:rsidRPr="006E1BF2" w:rsidRDefault="00A23B4A" w:rsidP="00023347">
            <w:pPr>
              <w:spacing w:after="0"/>
            </w:pPr>
            <w:r w:rsidRPr="006E1BF2">
              <w:t>Title</w:t>
            </w:r>
          </w:p>
          <w:p w:rsidR="00A23B4A" w:rsidRPr="006E1BF2" w:rsidRDefault="00A23B4A" w:rsidP="00023347">
            <w:pPr>
              <w:spacing w:after="0"/>
            </w:pPr>
            <w:r w:rsidRPr="006E1BF2">
              <w:t>Division</w:t>
            </w:r>
          </w:p>
        </w:tc>
        <w:tc>
          <w:tcPr>
            <w:tcW w:w="4500" w:type="dxa"/>
            <w:tcBorders>
              <w:top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  <w:r w:rsidRPr="006E1BF2">
              <w:rPr>
                <w:rFonts w:cs="Arial"/>
              </w:rPr>
              <w:t>Signature</w:t>
            </w:r>
          </w:p>
        </w:tc>
        <w:tc>
          <w:tcPr>
            <w:tcW w:w="236" w:type="dxa"/>
          </w:tcPr>
          <w:p w:rsidR="00A23B4A" w:rsidRPr="006E1BF2" w:rsidRDefault="00A23B4A" w:rsidP="008D0B24">
            <w:pPr>
              <w:rPr>
                <w:rFonts w:cs="Arial"/>
              </w:rPr>
            </w:pPr>
          </w:p>
        </w:tc>
        <w:tc>
          <w:tcPr>
            <w:tcW w:w="1996" w:type="dxa"/>
            <w:tcBorders>
              <w:top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  <w:r w:rsidRPr="006E1BF2">
              <w:rPr>
                <w:rFonts w:cs="Arial"/>
              </w:rPr>
              <w:t>Date</w:t>
            </w:r>
          </w:p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</w:tr>
      <w:tr w:rsidR="00A23B4A" w:rsidRPr="006E1BF2" w:rsidTr="00023347">
        <w:trPr>
          <w:cantSplit/>
        </w:trPr>
        <w:tc>
          <w:tcPr>
            <w:tcW w:w="2448" w:type="dxa"/>
            <w:vAlign w:val="bottom"/>
          </w:tcPr>
          <w:p w:rsidR="00A23B4A" w:rsidRPr="006E1BF2" w:rsidRDefault="00A23B4A" w:rsidP="00023347">
            <w:pPr>
              <w:spacing w:after="0"/>
            </w:pPr>
            <w:r w:rsidRPr="006E1BF2">
              <w:t>Name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  <w:tc>
          <w:tcPr>
            <w:tcW w:w="236" w:type="dxa"/>
          </w:tcPr>
          <w:p w:rsidR="00A23B4A" w:rsidRPr="006E1BF2" w:rsidRDefault="00A23B4A" w:rsidP="008D0B24">
            <w:pPr>
              <w:rPr>
                <w:rFonts w:cs="Arial"/>
              </w:rPr>
            </w:pPr>
          </w:p>
        </w:tc>
        <w:tc>
          <w:tcPr>
            <w:tcW w:w="1996" w:type="dxa"/>
            <w:tcBorders>
              <w:bottom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</w:tr>
      <w:tr w:rsidR="00A23B4A" w:rsidRPr="006E1BF2" w:rsidTr="00023347">
        <w:trPr>
          <w:cantSplit/>
        </w:trPr>
        <w:tc>
          <w:tcPr>
            <w:tcW w:w="2448" w:type="dxa"/>
          </w:tcPr>
          <w:p w:rsidR="00A23B4A" w:rsidRPr="006E1BF2" w:rsidRDefault="00A23B4A" w:rsidP="00023347">
            <w:pPr>
              <w:spacing w:after="0"/>
            </w:pPr>
            <w:r w:rsidRPr="006E1BF2">
              <w:t>Title</w:t>
            </w:r>
          </w:p>
          <w:p w:rsidR="00A23B4A" w:rsidRPr="006E1BF2" w:rsidRDefault="00A23B4A" w:rsidP="00023347">
            <w:pPr>
              <w:spacing w:after="0"/>
            </w:pPr>
            <w:r w:rsidRPr="006E1BF2">
              <w:t>Division</w:t>
            </w:r>
          </w:p>
        </w:tc>
        <w:tc>
          <w:tcPr>
            <w:tcW w:w="4500" w:type="dxa"/>
            <w:tcBorders>
              <w:top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  <w:r w:rsidRPr="006E1BF2">
              <w:rPr>
                <w:rFonts w:cs="Arial"/>
              </w:rPr>
              <w:t>Signature</w:t>
            </w:r>
          </w:p>
        </w:tc>
        <w:tc>
          <w:tcPr>
            <w:tcW w:w="236" w:type="dxa"/>
          </w:tcPr>
          <w:p w:rsidR="00A23B4A" w:rsidRPr="006E1BF2" w:rsidRDefault="00A23B4A" w:rsidP="008D0B24">
            <w:pPr>
              <w:rPr>
                <w:rFonts w:cs="Arial"/>
              </w:rPr>
            </w:pPr>
          </w:p>
        </w:tc>
        <w:tc>
          <w:tcPr>
            <w:tcW w:w="1996" w:type="dxa"/>
            <w:tcBorders>
              <w:top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  <w:r w:rsidRPr="006E1BF2">
              <w:rPr>
                <w:rFonts w:cs="Arial"/>
              </w:rPr>
              <w:t>Date</w:t>
            </w:r>
          </w:p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</w:tr>
    </w:tbl>
    <w:p w:rsidR="00A23B4A" w:rsidRPr="00A01778" w:rsidRDefault="00A23B4A" w:rsidP="00D954FE"/>
    <w:p w:rsidR="002D7081" w:rsidRPr="00B21FF3" w:rsidRDefault="002D7081" w:rsidP="00A23B4A">
      <w:pPr>
        <w:pStyle w:val="Heading1"/>
      </w:pPr>
      <w:r>
        <w:br w:type="page"/>
      </w:r>
      <w:bookmarkStart w:id="13" w:name="_Toc331009579"/>
      <w:r w:rsidR="008121A3" w:rsidRPr="00B21FF3">
        <w:lastRenderedPageBreak/>
        <w:t>Executive Summary</w:t>
      </w:r>
      <w:bookmarkEnd w:id="13"/>
    </w:p>
    <w:p w:rsidR="00415EB9" w:rsidRDefault="00BE240B" w:rsidP="00880FDF">
      <w:r>
        <w:t xml:space="preserve">The purpose of this project will be to provide a framework for converting .NET applications written in C# to TypeScript/Javascript and HTML5.  The </w:t>
      </w:r>
      <w:r w:rsidR="00554BCC">
        <w:t>ultimate</w:t>
      </w:r>
      <w:r>
        <w:t xml:space="preserve"> goal</w:t>
      </w:r>
      <w:r w:rsidR="00554BCC">
        <w:t xml:space="preserve"> (later scope)</w:t>
      </w:r>
      <w:r>
        <w:t xml:space="preserve"> is to convert the Hydra application, with the intermediate result of providing a framework that </w:t>
      </w:r>
      <w:proofErr w:type="gramStart"/>
      <w:r>
        <w:t>will be promoted</w:t>
      </w:r>
      <w:proofErr w:type="gramEnd"/>
      <w:r>
        <w:t xml:space="preserve"> as an open source, extensible platform for commercial use.  The platform will be extensible for allowing any type of .NET application to </w:t>
      </w:r>
      <w:proofErr w:type="gramStart"/>
      <w:r>
        <w:t>be converted</w:t>
      </w:r>
      <w:proofErr w:type="gramEnd"/>
      <w:r>
        <w:t>, i.e. Windows Forms, Classic WebForms, WPF applications, etc.</w:t>
      </w:r>
      <w:r w:rsidR="00554BCC">
        <w:t>,</w:t>
      </w:r>
      <w:r>
        <w:t xml:space="preserve"> but the initial offerings </w:t>
      </w:r>
      <w:r w:rsidR="00554BCC">
        <w:t>within the scope of this project will</w:t>
      </w:r>
      <w:r>
        <w:t xml:space="preserve"> only include conversion of Silverlight/XAML and Console apps.</w:t>
      </w:r>
      <w:r w:rsidR="008A4360">
        <w:t xml:space="preserve">  This will include a TypeScript based engine to replace System.Console </w:t>
      </w:r>
      <w:r w:rsidR="00554BCC">
        <w:t xml:space="preserve">as well as the </w:t>
      </w:r>
      <w:r w:rsidR="008A4360">
        <w:t>Silverlight XAML composition and rendering engine.  The technology will allow continued support in C# by enabling browser debugger support for C# code</w:t>
      </w:r>
      <w:r w:rsidR="00CA2B40">
        <w:t xml:space="preserve"> (.</w:t>
      </w:r>
      <w:proofErr w:type="spellStart"/>
      <w:r w:rsidR="00CA2B40">
        <w:t>cs</w:t>
      </w:r>
      <w:proofErr w:type="spellEnd"/>
      <w:r w:rsidR="00CA2B40">
        <w:t xml:space="preserve"> files)</w:t>
      </w:r>
      <w:r w:rsidR="008A4360">
        <w:t xml:space="preserve"> </w:t>
      </w:r>
      <w:proofErr w:type="gramStart"/>
      <w:r w:rsidR="008A4360">
        <w:t>through the use of</w:t>
      </w:r>
      <w:proofErr w:type="gramEnd"/>
      <w:r w:rsidR="008A4360">
        <w:t xml:space="preserve"> source maps.</w:t>
      </w:r>
    </w:p>
    <w:p w:rsidR="00A77D41" w:rsidRPr="00B21FF3" w:rsidRDefault="00A77D41" w:rsidP="00A77D41">
      <w:pPr>
        <w:pStyle w:val="Heading1"/>
      </w:pPr>
      <w:r>
        <w:br w:type="page"/>
      </w:r>
      <w:bookmarkStart w:id="14" w:name="_Toc331009580"/>
      <w:r>
        <w:lastRenderedPageBreak/>
        <w:t>Business Model Diagram</w:t>
      </w:r>
      <w:bookmarkEnd w:id="14"/>
    </w:p>
    <w:p w:rsidR="00397894" w:rsidRDefault="002C4BB1" w:rsidP="00880FDF">
      <w:del w:id="15" w:author="Netherland, Ken" w:date="2016-12-11T13:15:00Z">
        <w:r w:rsidDel="00314E62">
          <w:object w:dxaOrig="11849" w:dyaOrig="64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67.55pt;height:252.95pt" o:ole="">
              <v:imagedata r:id="rId9" o:title=""/>
            </v:shape>
            <o:OLEObject Type="Embed" ProgID="Visio.Drawing.11" ShapeID="_x0000_i1025" DrawAspect="Content" ObjectID="_1543587559" r:id="rId10"/>
          </w:object>
        </w:r>
      </w:del>
      <w:ins w:id="16" w:author="Netherland, Ken" w:date="2016-12-11T13:15:00Z">
        <w:r w:rsidR="00314E62">
          <w:object w:dxaOrig="12096" w:dyaOrig="7848">
            <v:shape id="_x0000_i1026" type="#_x0000_t75" style="width:467.55pt;height:303.45pt" o:ole="">
              <v:imagedata r:id="rId11" o:title=""/>
            </v:shape>
            <o:OLEObject Type="Embed" ProgID="Visio.Drawing.11" ShapeID="_x0000_i1026" DrawAspect="Content" ObjectID="_1543587560" r:id="rId12"/>
          </w:object>
        </w:r>
      </w:ins>
      <w:r w:rsidR="00CA2B40">
        <w:tab/>
      </w:r>
    </w:p>
    <w:p w:rsidR="00397894" w:rsidRPr="00B21FF3" w:rsidRDefault="00397894" w:rsidP="00397894">
      <w:pPr>
        <w:pStyle w:val="Heading1"/>
      </w:pPr>
      <w:r>
        <w:br w:type="page"/>
      </w:r>
      <w:bookmarkStart w:id="17" w:name="_Toc331009581"/>
      <w:r>
        <w:lastRenderedPageBreak/>
        <w:t>Roles and Responsibilities</w:t>
      </w:r>
      <w:bookmarkEnd w:id="17"/>
    </w:p>
    <w:p w:rsidR="00DE3F3F" w:rsidRDefault="00DE3F3F" w:rsidP="00397894">
      <w:pPr>
        <w:pStyle w:val="ListParagraph"/>
        <w:spacing w:after="0"/>
        <w:ind w:left="1800"/>
      </w:pPr>
    </w:p>
    <w:p w:rsidR="00397894" w:rsidRPr="000729E5" w:rsidRDefault="00DE3F3F">
      <w:pPr>
        <w:outlineLvl w:val="1"/>
        <w:rPr>
          <w:b/>
          <w:u w:val="single"/>
        </w:rPr>
        <w:pPrChange w:id="18" w:author="Netherland, Ken" w:date="2016-12-04T12:07:00Z">
          <w:pPr/>
        </w:pPrChange>
      </w:pPr>
      <w:r>
        <w:rPr>
          <w:b/>
          <w:u w:val="single"/>
        </w:rPr>
        <w:t>Conversion</w:t>
      </w:r>
    </w:p>
    <w:p w:rsidR="00DE3F3F" w:rsidRPr="00DE3F3F" w:rsidRDefault="00DE3F3F">
      <w:pPr>
        <w:outlineLvl w:val="2"/>
        <w:rPr>
          <w:b/>
        </w:rPr>
        <w:pPrChange w:id="19" w:author="Netherland, Ken" w:date="2016-12-04T12:07:00Z">
          <w:pPr/>
        </w:pPrChange>
      </w:pPr>
      <w:r w:rsidRPr="00DE3F3F">
        <w:rPr>
          <w:b/>
        </w:rPr>
        <w:t>Visual Studio</w:t>
      </w:r>
    </w:p>
    <w:p w:rsidR="00DE3F3F" w:rsidRDefault="00DE3F3F" w:rsidP="00DE3F3F">
      <w:pPr>
        <w:spacing w:after="0"/>
        <w:rPr>
          <w:b/>
        </w:rPr>
      </w:pPr>
      <w:r>
        <w:rPr>
          <w:b/>
        </w:rPr>
        <w:tab/>
        <w:t>Features:</w:t>
      </w:r>
    </w:p>
    <w:p w:rsidR="00DE3F3F" w:rsidRDefault="00DE3F3F" w:rsidP="00DE3F3F">
      <w:pPr>
        <w:pStyle w:val="ListParagraph"/>
        <w:numPr>
          <w:ilvl w:val="0"/>
          <w:numId w:val="48"/>
        </w:numPr>
        <w:spacing w:after="0"/>
      </w:pPr>
      <w:r>
        <w:t>Provides the ability to create Visual Studio packages to extend Visual Studio</w:t>
      </w:r>
    </w:p>
    <w:p w:rsidR="00DE3F3F" w:rsidRDefault="00DE3F3F" w:rsidP="00DE3F3F">
      <w:pPr>
        <w:pStyle w:val="ListParagraph"/>
        <w:numPr>
          <w:ilvl w:val="1"/>
          <w:numId w:val="48"/>
        </w:numPr>
        <w:spacing w:after="0"/>
      </w:pPr>
      <w:r>
        <w:t xml:space="preserve">Provides </w:t>
      </w:r>
      <w:r w:rsidR="001727A4">
        <w:t>ability to extend the user interface using the command model and the Visual Studio Command Table (.</w:t>
      </w:r>
      <w:proofErr w:type="spellStart"/>
      <w:r w:rsidR="001727A4">
        <w:t>vsct</w:t>
      </w:r>
      <w:proofErr w:type="spellEnd"/>
      <w:r w:rsidR="001727A4">
        <w:t xml:space="preserve"> file)</w:t>
      </w:r>
    </w:p>
    <w:p w:rsidR="001727A4" w:rsidRDefault="001727A4" w:rsidP="001727A4">
      <w:pPr>
        <w:pStyle w:val="ListParagraph"/>
        <w:numPr>
          <w:ilvl w:val="1"/>
          <w:numId w:val="48"/>
        </w:numPr>
        <w:spacing w:after="0"/>
      </w:pPr>
      <w:proofErr w:type="gramStart"/>
      <w:r>
        <w:t>Provides the ability to hook into build events via DTE (</w:t>
      </w:r>
      <w:r w:rsidRPr="001727A4">
        <w:t>Visual</w:t>
      </w:r>
      <w:r>
        <w:t xml:space="preserve"> Studio automation object model).</w:t>
      </w:r>
      <w:proofErr w:type="gramEnd"/>
    </w:p>
    <w:p w:rsidR="001727A4" w:rsidRDefault="001727A4" w:rsidP="001727A4">
      <w:pPr>
        <w:pStyle w:val="ListParagraph"/>
        <w:numPr>
          <w:ilvl w:val="1"/>
          <w:numId w:val="48"/>
        </w:numPr>
        <w:spacing w:after="0"/>
      </w:pPr>
      <w:r>
        <w:t xml:space="preserve">Provides ability to hook into solution events via </w:t>
      </w:r>
      <w:proofErr w:type="spellStart"/>
      <w:r w:rsidRPr="001727A4">
        <w:t>IVsSolutionEvents</w:t>
      </w:r>
      <w:proofErr w:type="spellEnd"/>
      <w:r w:rsidRPr="001727A4">
        <w:t>, IVsSolutionLoadEvents</w:t>
      </w:r>
    </w:p>
    <w:p w:rsidR="001727A4" w:rsidRDefault="001727A4" w:rsidP="001727A4">
      <w:pPr>
        <w:pStyle w:val="ListParagraph"/>
        <w:numPr>
          <w:ilvl w:val="1"/>
          <w:numId w:val="48"/>
        </w:numPr>
        <w:spacing w:after="0"/>
      </w:pPr>
      <w:r>
        <w:t xml:space="preserve">Provides ability to manage and hook into events related to the Solution Explorer hierarchy, via </w:t>
      </w:r>
      <w:r w:rsidRPr="001727A4">
        <w:t>IVsHierarchyEvents</w:t>
      </w:r>
    </w:p>
    <w:p w:rsidR="001727A4" w:rsidRDefault="001727A4" w:rsidP="001C2551">
      <w:pPr>
        <w:pStyle w:val="ListParagraph"/>
        <w:numPr>
          <w:ilvl w:val="1"/>
          <w:numId w:val="48"/>
        </w:numPr>
        <w:spacing w:after="0"/>
        <w:rPr>
          <w:ins w:id="20" w:author="Netherland, Ken" w:date="2016-12-17T10:28:00Z"/>
        </w:rPr>
      </w:pPr>
      <w:r>
        <w:t xml:space="preserve">Provides ability to create Transformers </w:t>
      </w:r>
      <w:r w:rsidR="001C2551">
        <w:t xml:space="preserve">to transform a source file into another related file via the </w:t>
      </w:r>
      <w:r w:rsidR="001C2551" w:rsidRPr="001C2551">
        <w:t>IVsSingleFileGenerator</w:t>
      </w:r>
    </w:p>
    <w:p w:rsidR="00AE07F7" w:rsidRDefault="00AE07F7" w:rsidP="00AE07F7">
      <w:pPr>
        <w:pStyle w:val="ListParagraph"/>
        <w:numPr>
          <w:ilvl w:val="1"/>
          <w:numId w:val="48"/>
        </w:numPr>
        <w:spacing w:after="0"/>
      </w:pPr>
      <w:ins w:id="21" w:author="Netherland, Ken" w:date="2016-12-17T10:28:00Z">
        <w:r>
          <w:t>Provides ability to add errors to</w:t>
        </w:r>
      </w:ins>
      <w:ins w:id="22" w:author="Netherland, Ken" w:date="2016-12-17T10:29:00Z">
        <w:r>
          <w:t xml:space="preserve"> Error List Tool Window via the </w:t>
        </w:r>
        <w:r w:rsidRPr="00AE07F7">
          <w:t>ErrorListProvider</w:t>
        </w:r>
      </w:ins>
    </w:p>
    <w:p w:rsidR="001C2551" w:rsidRDefault="001C2551" w:rsidP="001C2551">
      <w:pPr>
        <w:pStyle w:val="ListParagraph"/>
        <w:numPr>
          <w:ilvl w:val="1"/>
          <w:numId w:val="48"/>
        </w:numPr>
        <w:spacing w:after="0"/>
      </w:pPr>
      <w:r>
        <w:t>Provides the ability to interact with the following:</w:t>
      </w:r>
    </w:p>
    <w:p w:rsidR="001C2551" w:rsidRDefault="001C2551" w:rsidP="001C2551">
      <w:pPr>
        <w:pStyle w:val="ListParagraph"/>
        <w:numPr>
          <w:ilvl w:val="2"/>
          <w:numId w:val="48"/>
        </w:numPr>
        <w:spacing w:after="0"/>
      </w:pPr>
      <w:r>
        <w:t xml:space="preserve">Visual Studio Shell via IVsShell </w:t>
      </w:r>
    </w:p>
    <w:p w:rsidR="001C2551" w:rsidRDefault="001C2551" w:rsidP="001C2551">
      <w:pPr>
        <w:pStyle w:val="ListParagraph"/>
        <w:numPr>
          <w:ilvl w:val="2"/>
          <w:numId w:val="48"/>
        </w:numPr>
        <w:spacing w:after="0"/>
      </w:pPr>
      <w:r>
        <w:t>Visual Studio UI via IVsUIShell</w:t>
      </w:r>
    </w:p>
    <w:p w:rsidR="001C2551" w:rsidRDefault="001C2551" w:rsidP="001C2551">
      <w:pPr>
        <w:pStyle w:val="ListParagraph"/>
        <w:numPr>
          <w:ilvl w:val="2"/>
          <w:numId w:val="48"/>
        </w:numPr>
        <w:spacing w:after="0"/>
      </w:pPr>
      <w:r>
        <w:t>Hierarchies via IVsHierarchy and IVsUIHierarchy</w:t>
      </w:r>
    </w:p>
    <w:p w:rsidR="006B7E13" w:rsidRDefault="006B7E13" w:rsidP="006B7E13">
      <w:pPr>
        <w:pStyle w:val="ListParagraph"/>
        <w:numPr>
          <w:ilvl w:val="1"/>
          <w:numId w:val="48"/>
        </w:numPr>
        <w:spacing w:after="0"/>
      </w:pPr>
      <w:r>
        <w:t>Provides the ability to add the following:</w:t>
      </w:r>
    </w:p>
    <w:p w:rsidR="006B7E13" w:rsidRDefault="006B7E13" w:rsidP="006B7E13">
      <w:pPr>
        <w:pStyle w:val="ListParagraph"/>
        <w:numPr>
          <w:ilvl w:val="2"/>
          <w:numId w:val="48"/>
        </w:numPr>
        <w:spacing w:after="0"/>
      </w:pPr>
      <w:r>
        <w:t>Tool Windows</w:t>
      </w:r>
    </w:p>
    <w:p w:rsidR="006B7E13" w:rsidRDefault="006B7E13" w:rsidP="006B7E13">
      <w:pPr>
        <w:pStyle w:val="ListParagraph"/>
        <w:numPr>
          <w:ilvl w:val="2"/>
          <w:numId w:val="48"/>
        </w:numPr>
        <w:spacing w:after="0"/>
      </w:pPr>
      <w:r>
        <w:t>Custom Editors</w:t>
      </w:r>
    </w:p>
    <w:p w:rsidR="001C2551" w:rsidRDefault="001C2551" w:rsidP="001C2551">
      <w:pPr>
        <w:pStyle w:val="ListParagraph"/>
        <w:numPr>
          <w:ilvl w:val="0"/>
          <w:numId w:val="48"/>
        </w:numPr>
        <w:spacing w:after="0"/>
      </w:pPr>
      <w:r>
        <w:t>Provides MSBuild to read and modify Solution files, Project files, and Project items (see VisualStudioProvider)</w:t>
      </w:r>
    </w:p>
    <w:p w:rsidR="00AE07F7" w:rsidRDefault="001C2551" w:rsidP="00DE3F3F">
      <w:pPr>
        <w:pStyle w:val="ListParagraph"/>
        <w:numPr>
          <w:ilvl w:val="0"/>
          <w:numId w:val="48"/>
        </w:numPr>
        <w:spacing w:after="0"/>
        <w:rPr>
          <w:ins w:id="23" w:author="Netherland, Ken" w:date="2016-12-17T10:30:00Z"/>
        </w:rPr>
      </w:pPr>
      <w:proofErr w:type="gramStart"/>
      <w:r>
        <w:t>Provides the TypeScript framework and compiler as open-source.</w:t>
      </w:r>
      <w:proofErr w:type="gramEnd"/>
    </w:p>
    <w:p w:rsidR="00AE07F7" w:rsidRDefault="00AE07F7">
      <w:pPr>
        <w:pStyle w:val="ListParagraph"/>
        <w:numPr>
          <w:ilvl w:val="1"/>
          <w:numId w:val="48"/>
        </w:numPr>
        <w:spacing w:after="0"/>
        <w:rPr>
          <w:ins w:id="24" w:author="Netherland, Ken" w:date="2016-12-17T10:31:00Z"/>
        </w:rPr>
        <w:pPrChange w:id="25" w:author="Netherland, Ken" w:date="2016-12-17T10:30:00Z">
          <w:pPr>
            <w:pStyle w:val="ListParagraph"/>
            <w:numPr>
              <w:numId w:val="48"/>
            </w:numPr>
            <w:spacing w:after="0"/>
            <w:ind w:left="1800" w:hanging="360"/>
          </w:pPr>
        </w:pPrChange>
      </w:pPr>
      <w:ins w:id="26" w:author="Netherland, Ken" w:date="2016-12-17T10:30:00Z">
        <w:r>
          <w:t>Provides a compiler to transpile TypeScript code to Javascript</w:t>
        </w:r>
      </w:ins>
    </w:p>
    <w:p w:rsidR="00DE3F3F" w:rsidRDefault="00AE07F7">
      <w:pPr>
        <w:pStyle w:val="ListParagraph"/>
        <w:numPr>
          <w:ilvl w:val="1"/>
          <w:numId w:val="48"/>
        </w:numPr>
        <w:spacing w:after="0"/>
        <w:pPrChange w:id="27" w:author="Netherland, Ken" w:date="2016-12-17T10:30:00Z">
          <w:pPr>
            <w:pStyle w:val="ListParagraph"/>
            <w:numPr>
              <w:numId w:val="48"/>
            </w:numPr>
            <w:spacing w:after="0"/>
            <w:ind w:left="1800" w:hanging="360"/>
          </w:pPr>
        </w:pPrChange>
      </w:pPr>
      <w:ins w:id="28" w:author="Netherland, Ken" w:date="2016-12-17T10:31:00Z">
        <w:r>
          <w:t>Provides a generator to create Source maps</w:t>
        </w:r>
      </w:ins>
      <w:ins w:id="29" w:author="Netherland, Ken" w:date="2016-12-17T10:32:00Z">
        <w:r>
          <w:t xml:space="preserve"> to map Javascript to another code file for debugging purposes</w:t>
        </w:r>
      </w:ins>
      <w:r w:rsidR="001C2551">
        <w:br/>
      </w:r>
    </w:p>
    <w:p w:rsidR="00DE3F3F" w:rsidRPr="00DE3F3F" w:rsidRDefault="00DE3F3F">
      <w:pPr>
        <w:outlineLvl w:val="2"/>
        <w:rPr>
          <w:b/>
        </w:rPr>
        <w:pPrChange w:id="30" w:author="Netherland, Ken" w:date="2016-12-04T12:07:00Z">
          <w:pPr/>
        </w:pPrChange>
      </w:pPr>
      <w:r w:rsidRPr="00DE3F3F">
        <w:rPr>
          <w:b/>
        </w:rPr>
        <w:t>Net2Html5 Package</w:t>
      </w:r>
    </w:p>
    <w:p w:rsidR="00DE3F3F" w:rsidRDefault="00DE3F3F" w:rsidP="00DE3F3F">
      <w:pPr>
        <w:spacing w:after="0"/>
        <w:rPr>
          <w:b/>
        </w:rPr>
      </w:pPr>
      <w:r>
        <w:rPr>
          <w:b/>
        </w:rPr>
        <w:tab/>
        <w:t>Features:</w:t>
      </w:r>
    </w:p>
    <w:p w:rsidR="00DE3F3F" w:rsidRDefault="001C2551" w:rsidP="00DE3F3F">
      <w:pPr>
        <w:pStyle w:val="ListParagraph"/>
        <w:numPr>
          <w:ilvl w:val="0"/>
          <w:numId w:val="48"/>
        </w:numPr>
        <w:spacing w:after="0"/>
      </w:pPr>
      <w:r>
        <w:t xml:space="preserve">Provides a framework for </w:t>
      </w:r>
      <w:r w:rsidR="002411B6">
        <w:t>converting a C# project to TypeScript and Html5</w:t>
      </w:r>
    </w:p>
    <w:p w:rsidR="002411B6" w:rsidRDefault="002411B6" w:rsidP="002411B6">
      <w:pPr>
        <w:pStyle w:val="ListParagraph"/>
        <w:numPr>
          <w:ilvl w:val="1"/>
          <w:numId w:val="48"/>
        </w:numPr>
        <w:spacing w:after="0"/>
      </w:pPr>
      <w:proofErr w:type="gramStart"/>
      <w:r>
        <w:lastRenderedPageBreak/>
        <w:t>Provides a tool bar button to convert the currently selected project</w:t>
      </w:r>
      <w:r w:rsidR="00A7077D">
        <w:t>(s)</w:t>
      </w:r>
      <w:r>
        <w:t>.</w:t>
      </w:r>
      <w:proofErr w:type="gramEnd"/>
    </w:p>
    <w:p w:rsidR="002411B6" w:rsidRDefault="002411B6" w:rsidP="002411B6">
      <w:pPr>
        <w:pStyle w:val="ListParagraph"/>
        <w:numPr>
          <w:ilvl w:val="1"/>
          <w:numId w:val="48"/>
        </w:numPr>
        <w:spacing w:after="0"/>
      </w:pPr>
      <w:r>
        <w:t>Provides a wizard to walk the developer through the options of converting a project to Html5</w:t>
      </w:r>
    </w:p>
    <w:p w:rsidR="002411B6" w:rsidRDefault="002411B6" w:rsidP="002411B6">
      <w:pPr>
        <w:pStyle w:val="ListParagraph"/>
        <w:numPr>
          <w:ilvl w:val="2"/>
          <w:numId w:val="48"/>
        </w:numPr>
        <w:spacing w:after="0"/>
      </w:pPr>
      <w:r>
        <w:t>Provides ability to create or select a Web project to host the converted application</w:t>
      </w:r>
    </w:p>
    <w:p w:rsidR="002411B6" w:rsidRDefault="002411B6" w:rsidP="002411B6">
      <w:pPr>
        <w:pStyle w:val="ListParagraph"/>
        <w:numPr>
          <w:ilvl w:val="2"/>
          <w:numId w:val="48"/>
        </w:numPr>
        <w:spacing w:after="0"/>
      </w:pPr>
      <w:r>
        <w:t>Provides ability to select root scripts folder</w:t>
      </w:r>
    </w:p>
    <w:p w:rsidR="002411B6" w:rsidRDefault="002411B6" w:rsidP="002411B6">
      <w:pPr>
        <w:pStyle w:val="ListParagraph"/>
        <w:numPr>
          <w:ilvl w:val="2"/>
          <w:numId w:val="48"/>
        </w:numPr>
        <w:spacing w:after="0"/>
      </w:pPr>
      <w:r>
        <w:t>Creates sub-files (</w:t>
      </w:r>
      <w:r w:rsidR="003F7CA7">
        <w:t>T</w:t>
      </w:r>
      <w:r>
        <w:t>ype</w:t>
      </w:r>
      <w:r w:rsidR="003F7CA7">
        <w:t>S</w:t>
      </w:r>
      <w:r>
        <w:t>cript files) for each C# file in project</w:t>
      </w:r>
    </w:p>
    <w:p w:rsidR="003F7CA7" w:rsidRDefault="003F7CA7" w:rsidP="002411B6">
      <w:pPr>
        <w:pStyle w:val="ListParagraph"/>
        <w:numPr>
          <w:ilvl w:val="2"/>
          <w:numId w:val="48"/>
        </w:numPr>
        <w:spacing w:after="0"/>
      </w:pPr>
      <w:proofErr w:type="gramStart"/>
      <w:r>
        <w:t>Creates sub-files (Javascript files) for each TypeScript file.</w:t>
      </w:r>
      <w:proofErr w:type="gramEnd"/>
    </w:p>
    <w:p w:rsidR="002411B6" w:rsidRDefault="002411B6" w:rsidP="002411B6">
      <w:pPr>
        <w:pStyle w:val="ListParagraph"/>
        <w:numPr>
          <w:ilvl w:val="1"/>
          <w:numId w:val="48"/>
        </w:numPr>
        <w:spacing w:after="0"/>
      </w:pPr>
      <w:r>
        <w:t>Updates</w:t>
      </w:r>
      <w:r w:rsidR="00A7077D">
        <w:t xml:space="preserve"> </w:t>
      </w:r>
      <w:r>
        <w:t>automatically based on changes</w:t>
      </w:r>
    </w:p>
    <w:p w:rsidR="002411B6" w:rsidRDefault="00A7077D" w:rsidP="002411B6">
      <w:pPr>
        <w:pStyle w:val="ListParagraph"/>
        <w:numPr>
          <w:ilvl w:val="2"/>
          <w:numId w:val="48"/>
        </w:numPr>
        <w:spacing w:after="0"/>
      </w:pPr>
      <w:r>
        <w:t>Changes to C# files will result in updated TypeScript files when transformed manually by user, reopened, or rebuilt</w:t>
      </w:r>
    </w:p>
    <w:p w:rsidR="00A7077D" w:rsidRDefault="00A7077D" w:rsidP="002411B6">
      <w:pPr>
        <w:pStyle w:val="ListParagraph"/>
        <w:numPr>
          <w:ilvl w:val="2"/>
          <w:numId w:val="48"/>
        </w:numPr>
        <w:spacing w:after="0"/>
      </w:pPr>
      <w:r>
        <w:t>Added files will be detected allowing application of transform templates.</w:t>
      </w:r>
    </w:p>
    <w:p w:rsidR="00A7077D" w:rsidRDefault="00A7077D" w:rsidP="00A7077D">
      <w:pPr>
        <w:pStyle w:val="ListParagraph"/>
        <w:numPr>
          <w:ilvl w:val="1"/>
          <w:numId w:val="48"/>
        </w:numPr>
        <w:spacing w:after="0"/>
      </w:pPr>
      <w:proofErr w:type="gramStart"/>
      <w:r>
        <w:t>Creates converted application</w:t>
      </w:r>
      <w:r w:rsidR="003F7CA7">
        <w:t xml:space="preserve"> in Web Project host</w:t>
      </w:r>
      <w:r>
        <w:t xml:space="preserve"> when rebuilt.</w:t>
      </w:r>
      <w:proofErr w:type="gramEnd"/>
    </w:p>
    <w:p w:rsidR="00A7077D" w:rsidRDefault="003F7CA7" w:rsidP="00A7077D">
      <w:pPr>
        <w:pStyle w:val="ListParagraph"/>
        <w:numPr>
          <w:ilvl w:val="2"/>
          <w:numId w:val="48"/>
        </w:numPr>
        <w:spacing w:after="0"/>
      </w:pPr>
      <w:r>
        <w:t>Creates sub folders in Scripts folder for each converted project.</w:t>
      </w:r>
    </w:p>
    <w:p w:rsidR="003F7CA7" w:rsidRDefault="003F7CA7" w:rsidP="00A7077D">
      <w:pPr>
        <w:pStyle w:val="ListParagraph"/>
        <w:numPr>
          <w:ilvl w:val="2"/>
          <w:numId w:val="48"/>
        </w:numPr>
        <w:spacing w:after="0"/>
      </w:pPr>
      <w:r>
        <w:t>Creates a CodeUnits folder in which to copy each TypeScript file and corresponding Javascript files (for debugging purposes)</w:t>
      </w:r>
    </w:p>
    <w:p w:rsidR="00327C91" w:rsidRDefault="00327C91" w:rsidP="00327C91">
      <w:pPr>
        <w:pStyle w:val="ListParagraph"/>
        <w:numPr>
          <w:ilvl w:val="2"/>
          <w:numId w:val="48"/>
        </w:numPr>
        <w:spacing w:after="0"/>
      </w:pPr>
      <w:r>
        <w:t>Converts referenced assemblies</w:t>
      </w:r>
    </w:p>
    <w:p w:rsidR="003F7CA7" w:rsidRDefault="003F7CA7" w:rsidP="00A7077D">
      <w:pPr>
        <w:pStyle w:val="ListParagraph"/>
        <w:numPr>
          <w:ilvl w:val="2"/>
          <w:numId w:val="48"/>
        </w:numPr>
        <w:spacing w:after="0"/>
      </w:pPr>
      <w:r>
        <w:t>Creates metadata files for debugging purposes</w:t>
      </w:r>
    </w:p>
    <w:p w:rsidR="003F7CA7" w:rsidRDefault="003F7CA7" w:rsidP="00A7077D">
      <w:pPr>
        <w:pStyle w:val="ListParagraph"/>
        <w:numPr>
          <w:ilvl w:val="2"/>
          <w:numId w:val="48"/>
        </w:numPr>
        <w:spacing w:after="0"/>
      </w:pPr>
      <w:proofErr w:type="gramStart"/>
      <w:r>
        <w:t>Creates a bin folder for each project to copy a binary version of the project, which encapsulates CodeUnits and metadata in PE (Portable Executable) format.</w:t>
      </w:r>
      <w:proofErr w:type="gramEnd"/>
      <w:r w:rsidR="000C69F9">
        <w:t xml:space="preserve">  This is the HydraLib format (.HydraLib)</w:t>
      </w:r>
    </w:p>
    <w:p w:rsidR="003F7CA7" w:rsidRDefault="003F7CA7" w:rsidP="00A7077D">
      <w:pPr>
        <w:pStyle w:val="ListParagraph"/>
        <w:numPr>
          <w:ilvl w:val="2"/>
          <w:numId w:val="48"/>
        </w:numPr>
        <w:spacing w:after="0"/>
      </w:pPr>
      <w:r>
        <w:t>Converts XAML resources to JAML (JSON based XAML)</w:t>
      </w:r>
    </w:p>
    <w:p w:rsidR="003F7CA7" w:rsidRDefault="003F7CA7" w:rsidP="00A7077D">
      <w:pPr>
        <w:pStyle w:val="ListParagraph"/>
        <w:numPr>
          <w:ilvl w:val="2"/>
          <w:numId w:val="48"/>
        </w:numPr>
        <w:spacing w:after="0"/>
      </w:pPr>
      <w:r>
        <w:t>Creates a debugging web page which pulls directly from Javascript files in CodeUnits folder)</w:t>
      </w:r>
    </w:p>
    <w:p w:rsidR="000C69F9" w:rsidRDefault="000C69F9" w:rsidP="00A7077D">
      <w:pPr>
        <w:pStyle w:val="ListParagraph"/>
        <w:numPr>
          <w:ilvl w:val="2"/>
          <w:numId w:val="48"/>
        </w:numPr>
        <w:spacing w:after="0"/>
      </w:pPr>
      <w:r>
        <w:t>Creates a release web page which pulls directly from HydraLib file</w:t>
      </w:r>
    </w:p>
    <w:p w:rsidR="000C69F9" w:rsidRDefault="000C69F9" w:rsidP="00A7077D">
      <w:pPr>
        <w:pStyle w:val="ListParagraph"/>
        <w:numPr>
          <w:ilvl w:val="2"/>
          <w:numId w:val="48"/>
        </w:numPr>
        <w:spacing w:after="0"/>
      </w:pPr>
      <w:r>
        <w:t>Creates an Instances root folder to represent user sessions during runtime.</w:t>
      </w:r>
    </w:p>
    <w:p w:rsidR="000C69F9" w:rsidRDefault="000C69F9" w:rsidP="00A7077D">
      <w:pPr>
        <w:pStyle w:val="ListParagraph"/>
        <w:numPr>
          <w:ilvl w:val="2"/>
          <w:numId w:val="48"/>
        </w:numPr>
        <w:spacing w:after="0"/>
      </w:pPr>
      <w:proofErr w:type="gramStart"/>
      <w:r>
        <w:t>Adds Hydra server assemblies to Web project host for runtime support.</w:t>
      </w:r>
      <w:proofErr w:type="gramEnd"/>
    </w:p>
    <w:p w:rsidR="00DE3F3F" w:rsidRDefault="00DE3F3F" w:rsidP="00397894">
      <w:pPr>
        <w:spacing w:after="0"/>
        <w:rPr>
          <w:b/>
        </w:rPr>
      </w:pPr>
    </w:p>
    <w:p w:rsidR="002C4BB1" w:rsidRPr="00DE3F3F" w:rsidRDefault="002C4BB1">
      <w:pPr>
        <w:outlineLvl w:val="2"/>
        <w:rPr>
          <w:b/>
        </w:rPr>
        <w:pPrChange w:id="31" w:author="Netherland, Ken" w:date="2016-12-04T12:07:00Z">
          <w:pPr/>
        </w:pPrChange>
      </w:pPr>
      <w:r w:rsidRPr="00DE3F3F">
        <w:rPr>
          <w:b/>
        </w:rPr>
        <w:t xml:space="preserve">Net2Html5 </w:t>
      </w:r>
      <w:r>
        <w:rPr>
          <w:b/>
        </w:rPr>
        <w:t>Configuration Tool</w:t>
      </w:r>
    </w:p>
    <w:p w:rsidR="002C4BB1" w:rsidRDefault="002C4BB1" w:rsidP="002C4BB1">
      <w:pPr>
        <w:spacing w:after="0"/>
        <w:rPr>
          <w:b/>
        </w:rPr>
      </w:pPr>
      <w:r>
        <w:rPr>
          <w:b/>
        </w:rPr>
        <w:tab/>
        <w:t>Features:</w:t>
      </w:r>
    </w:p>
    <w:p w:rsidR="005252A2" w:rsidRDefault="005252A2" w:rsidP="002C4BB1">
      <w:pPr>
        <w:pStyle w:val="ListParagraph"/>
        <w:numPr>
          <w:ilvl w:val="0"/>
          <w:numId w:val="48"/>
        </w:numPr>
        <w:spacing w:after="0"/>
      </w:pPr>
      <w:r>
        <w:t>Displays and Object graph of Sources</w:t>
      </w:r>
      <w:r w:rsidR="00037974">
        <w:t xml:space="preserve"> for a configured solution</w:t>
      </w:r>
    </w:p>
    <w:p w:rsidR="005252A2" w:rsidRDefault="005252A2" w:rsidP="005252A2">
      <w:pPr>
        <w:pStyle w:val="ListParagraph"/>
        <w:numPr>
          <w:ilvl w:val="1"/>
          <w:numId w:val="48"/>
        </w:numPr>
        <w:spacing w:after="0"/>
      </w:pPr>
      <w:r>
        <w:t>User can add a project source</w:t>
      </w:r>
    </w:p>
    <w:p w:rsidR="005252A2" w:rsidRDefault="005252A2" w:rsidP="005252A2">
      <w:pPr>
        <w:pStyle w:val="ListParagraph"/>
        <w:numPr>
          <w:ilvl w:val="1"/>
          <w:numId w:val="48"/>
        </w:numPr>
        <w:spacing w:after="0"/>
      </w:pPr>
      <w:r>
        <w:lastRenderedPageBreak/>
        <w:t>User can add an assembly source</w:t>
      </w:r>
    </w:p>
    <w:p w:rsidR="005252A2" w:rsidRDefault="005252A2" w:rsidP="005252A2">
      <w:pPr>
        <w:pStyle w:val="ListParagraph"/>
        <w:numPr>
          <w:ilvl w:val="1"/>
          <w:numId w:val="48"/>
        </w:numPr>
        <w:spacing w:after="0"/>
      </w:pPr>
      <w:r>
        <w:t>User can add a Code Location (directory of code files)</w:t>
      </w:r>
    </w:p>
    <w:p w:rsidR="005252A2" w:rsidRDefault="005252A2" w:rsidP="005252A2">
      <w:pPr>
        <w:pStyle w:val="ListParagraph"/>
        <w:numPr>
          <w:ilvl w:val="1"/>
          <w:numId w:val="48"/>
        </w:numPr>
        <w:spacing w:after="0"/>
      </w:pPr>
      <w:r>
        <w:t>Projects</w:t>
      </w:r>
      <w:r w:rsidR="00037974">
        <w:t xml:space="preserve"> that are</w:t>
      </w:r>
      <w:r>
        <w:t xml:space="preserve"> set for conversion are added automatically</w:t>
      </w:r>
    </w:p>
    <w:p w:rsidR="005252A2" w:rsidRDefault="005252A2" w:rsidP="005252A2">
      <w:pPr>
        <w:pStyle w:val="ListParagraph"/>
        <w:numPr>
          <w:ilvl w:val="1"/>
          <w:numId w:val="48"/>
        </w:numPr>
        <w:spacing w:after="0"/>
      </w:pPr>
      <w:r>
        <w:t>Referenced assemblies or projects are added if user navigates to “Reference Calls” from added sources</w:t>
      </w:r>
      <w:r w:rsidR="00D07425">
        <w:t xml:space="preserve"> (assemblies are excluded by default)</w:t>
      </w:r>
    </w:p>
    <w:p w:rsidR="002C4BB1" w:rsidRDefault="002C4BB1" w:rsidP="002C4BB1">
      <w:pPr>
        <w:pStyle w:val="ListParagraph"/>
        <w:numPr>
          <w:ilvl w:val="0"/>
          <w:numId w:val="48"/>
        </w:numPr>
        <w:spacing w:after="0"/>
      </w:pPr>
      <w:r>
        <w:t xml:space="preserve">Allows </w:t>
      </w:r>
      <w:r w:rsidR="00E37C9F">
        <w:t>c</w:t>
      </w:r>
      <w:r>
        <w:t>onfigur</w:t>
      </w:r>
      <w:r w:rsidR="00E37C9F">
        <w:t>ation of</w:t>
      </w:r>
      <w:r>
        <w:t xml:space="preserve"> how the </w:t>
      </w:r>
      <w:r w:rsidR="00037974">
        <w:t>conversion process</w:t>
      </w:r>
      <w:r>
        <w:t xml:space="preserve"> behaves</w:t>
      </w:r>
    </w:p>
    <w:p w:rsidR="002C4BB1" w:rsidRDefault="002C4BB1" w:rsidP="002C4BB1">
      <w:pPr>
        <w:pStyle w:val="ListParagraph"/>
        <w:numPr>
          <w:ilvl w:val="1"/>
          <w:numId w:val="48"/>
        </w:numPr>
        <w:spacing w:after="0"/>
      </w:pPr>
      <w:r>
        <w:t>Allows</w:t>
      </w:r>
      <w:r w:rsidR="005252A2">
        <w:t xml:space="preserve"> multi-</w:t>
      </w:r>
      <w:r>
        <w:t xml:space="preserve">selection of the follow levels of a </w:t>
      </w:r>
      <w:r w:rsidR="00037974">
        <w:t>source</w:t>
      </w:r>
      <w:r>
        <w:t xml:space="preserve"> </w:t>
      </w:r>
    </w:p>
    <w:p w:rsidR="002C4BB1" w:rsidRDefault="002C4BB1" w:rsidP="002C4BB1">
      <w:pPr>
        <w:pStyle w:val="ListParagraph"/>
        <w:numPr>
          <w:ilvl w:val="2"/>
          <w:numId w:val="48"/>
        </w:numPr>
        <w:spacing w:after="0"/>
      </w:pPr>
      <w:r>
        <w:t>Project</w:t>
      </w:r>
      <w:r w:rsidR="005252A2">
        <w:t>s</w:t>
      </w:r>
      <w:r w:rsidR="00037974">
        <w:t>,</w:t>
      </w:r>
      <w:r>
        <w:t xml:space="preserve"> Assembl</w:t>
      </w:r>
      <w:r w:rsidR="005252A2">
        <w:t>ies</w:t>
      </w:r>
      <w:r w:rsidR="00037974">
        <w:t>, Code Locations</w:t>
      </w:r>
    </w:p>
    <w:p w:rsidR="002C4BB1" w:rsidRDefault="002C4BB1" w:rsidP="002C4BB1">
      <w:pPr>
        <w:pStyle w:val="ListParagraph"/>
        <w:numPr>
          <w:ilvl w:val="2"/>
          <w:numId w:val="48"/>
        </w:numPr>
        <w:spacing w:after="0"/>
      </w:pPr>
      <w:r>
        <w:t>Namespaces</w:t>
      </w:r>
    </w:p>
    <w:p w:rsidR="002C4BB1" w:rsidRDefault="002C4BB1" w:rsidP="002C4BB1">
      <w:pPr>
        <w:pStyle w:val="ListParagraph"/>
        <w:numPr>
          <w:ilvl w:val="2"/>
          <w:numId w:val="48"/>
        </w:numPr>
        <w:spacing w:after="0"/>
      </w:pPr>
      <w:r>
        <w:t>Types</w:t>
      </w:r>
    </w:p>
    <w:p w:rsidR="005252A2" w:rsidRDefault="005252A2" w:rsidP="005252A2">
      <w:pPr>
        <w:pStyle w:val="ListParagraph"/>
        <w:numPr>
          <w:ilvl w:val="3"/>
          <w:numId w:val="48"/>
        </w:numPr>
        <w:spacing w:after="0"/>
      </w:pPr>
      <w:r>
        <w:t>Including the following:</w:t>
      </w:r>
    </w:p>
    <w:p w:rsidR="005252A2" w:rsidRDefault="005252A2" w:rsidP="005252A2">
      <w:pPr>
        <w:pStyle w:val="ListParagraph"/>
        <w:numPr>
          <w:ilvl w:val="4"/>
          <w:numId w:val="48"/>
        </w:numPr>
        <w:spacing w:after="0"/>
      </w:pPr>
      <w:r>
        <w:t>Classes (including Attributes)</w:t>
      </w:r>
    </w:p>
    <w:p w:rsidR="005252A2" w:rsidRDefault="005252A2" w:rsidP="005252A2">
      <w:pPr>
        <w:pStyle w:val="ListParagraph"/>
        <w:numPr>
          <w:ilvl w:val="4"/>
          <w:numId w:val="48"/>
        </w:numPr>
        <w:spacing w:after="0"/>
      </w:pPr>
      <w:r>
        <w:t>Structs</w:t>
      </w:r>
    </w:p>
    <w:p w:rsidR="005252A2" w:rsidRDefault="005252A2" w:rsidP="005252A2">
      <w:pPr>
        <w:pStyle w:val="ListParagraph"/>
        <w:numPr>
          <w:ilvl w:val="4"/>
          <w:numId w:val="48"/>
        </w:numPr>
        <w:spacing w:after="0"/>
      </w:pPr>
      <w:r>
        <w:t>Interfaces</w:t>
      </w:r>
    </w:p>
    <w:p w:rsidR="005252A2" w:rsidRDefault="005252A2" w:rsidP="005252A2">
      <w:pPr>
        <w:pStyle w:val="ListParagraph"/>
        <w:numPr>
          <w:ilvl w:val="4"/>
          <w:numId w:val="48"/>
        </w:numPr>
        <w:spacing w:after="0"/>
      </w:pPr>
      <w:r>
        <w:t>Delegates</w:t>
      </w:r>
    </w:p>
    <w:p w:rsidR="005252A2" w:rsidRDefault="005252A2" w:rsidP="005252A2">
      <w:pPr>
        <w:pStyle w:val="ListParagraph"/>
        <w:numPr>
          <w:ilvl w:val="4"/>
          <w:numId w:val="48"/>
        </w:numPr>
        <w:spacing w:after="0"/>
      </w:pPr>
      <w:r>
        <w:t>Enumerations</w:t>
      </w:r>
    </w:p>
    <w:p w:rsidR="002C4BB1" w:rsidRDefault="002C4BB1" w:rsidP="002C4BB1">
      <w:pPr>
        <w:pStyle w:val="ListParagraph"/>
        <w:numPr>
          <w:ilvl w:val="2"/>
          <w:numId w:val="48"/>
        </w:numPr>
        <w:spacing w:after="0"/>
      </w:pPr>
      <w:r>
        <w:t>Members</w:t>
      </w:r>
    </w:p>
    <w:p w:rsidR="005252A2" w:rsidRDefault="005252A2" w:rsidP="005252A2">
      <w:pPr>
        <w:pStyle w:val="ListParagraph"/>
        <w:numPr>
          <w:ilvl w:val="3"/>
          <w:numId w:val="48"/>
        </w:numPr>
        <w:spacing w:after="0"/>
      </w:pPr>
      <w:r>
        <w:t>Includes the following:</w:t>
      </w:r>
    </w:p>
    <w:p w:rsidR="005252A2" w:rsidRDefault="005252A2" w:rsidP="005252A2">
      <w:pPr>
        <w:pStyle w:val="ListParagraph"/>
        <w:numPr>
          <w:ilvl w:val="4"/>
          <w:numId w:val="48"/>
        </w:numPr>
        <w:spacing w:after="0"/>
      </w:pPr>
      <w:r>
        <w:t>Constructors</w:t>
      </w:r>
    </w:p>
    <w:p w:rsidR="005252A2" w:rsidRDefault="005252A2" w:rsidP="005252A2">
      <w:pPr>
        <w:pStyle w:val="ListParagraph"/>
        <w:numPr>
          <w:ilvl w:val="4"/>
          <w:numId w:val="48"/>
        </w:numPr>
        <w:spacing w:after="0"/>
      </w:pPr>
      <w:r>
        <w:t>Events</w:t>
      </w:r>
    </w:p>
    <w:p w:rsidR="005252A2" w:rsidRDefault="005252A2" w:rsidP="005252A2">
      <w:pPr>
        <w:pStyle w:val="ListParagraph"/>
        <w:numPr>
          <w:ilvl w:val="4"/>
          <w:numId w:val="48"/>
        </w:numPr>
        <w:spacing w:after="0"/>
      </w:pPr>
      <w:r>
        <w:t>Fields</w:t>
      </w:r>
    </w:p>
    <w:p w:rsidR="005252A2" w:rsidRDefault="005252A2" w:rsidP="005252A2">
      <w:pPr>
        <w:pStyle w:val="ListParagraph"/>
        <w:numPr>
          <w:ilvl w:val="4"/>
          <w:numId w:val="48"/>
        </w:numPr>
        <w:spacing w:after="0"/>
      </w:pPr>
      <w:r>
        <w:t>Methods</w:t>
      </w:r>
    </w:p>
    <w:p w:rsidR="005252A2" w:rsidRDefault="005252A2" w:rsidP="005252A2">
      <w:pPr>
        <w:pStyle w:val="ListParagraph"/>
        <w:numPr>
          <w:ilvl w:val="4"/>
          <w:numId w:val="48"/>
        </w:numPr>
        <w:spacing w:after="0"/>
      </w:pPr>
      <w:r>
        <w:t>Operators</w:t>
      </w:r>
    </w:p>
    <w:p w:rsidR="005252A2" w:rsidRDefault="005252A2" w:rsidP="005252A2">
      <w:pPr>
        <w:pStyle w:val="ListParagraph"/>
        <w:numPr>
          <w:ilvl w:val="4"/>
          <w:numId w:val="48"/>
        </w:numPr>
        <w:spacing w:after="0"/>
      </w:pPr>
      <w:r>
        <w:t>Properties</w:t>
      </w:r>
    </w:p>
    <w:p w:rsidR="005252A2" w:rsidRDefault="005252A2" w:rsidP="005252A2">
      <w:pPr>
        <w:pStyle w:val="ListParagraph"/>
        <w:numPr>
          <w:ilvl w:val="4"/>
          <w:numId w:val="48"/>
        </w:numPr>
        <w:spacing w:after="0"/>
      </w:pPr>
      <w:r>
        <w:t>Enumeration Items</w:t>
      </w:r>
    </w:p>
    <w:p w:rsidR="00037974" w:rsidRDefault="00037974" w:rsidP="00037974">
      <w:pPr>
        <w:pStyle w:val="ListParagraph"/>
        <w:numPr>
          <w:ilvl w:val="1"/>
          <w:numId w:val="48"/>
        </w:numPr>
        <w:spacing w:after="0"/>
      </w:pPr>
      <w:r>
        <w:t xml:space="preserve">Allows a conversion action to be performed on selected </w:t>
      </w:r>
      <w:r w:rsidR="00D07425">
        <w:t>nodes</w:t>
      </w:r>
    </w:p>
    <w:p w:rsidR="00037974" w:rsidRDefault="00037974" w:rsidP="00037974">
      <w:pPr>
        <w:pStyle w:val="ListParagraph"/>
        <w:numPr>
          <w:ilvl w:val="2"/>
          <w:numId w:val="48"/>
        </w:numPr>
        <w:spacing w:after="0"/>
      </w:pPr>
      <w:r>
        <w:t>Actions are:</w:t>
      </w:r>
    </w:p>
    <w:p w:rsidR="00037974" w:rsidRDefault="00037974" w:rsidP="00037974">
      <w:pPr>
        <w:pStyle w:val="ListParagraph"/>
        <w:numPr>
          <w:ilvl w:val="3"/>
          <w:numId w:val="48"/>
        </w:numPr>
        <w:spacing w:after="0"/>
      </w:pPr>
      <w:r>
        <w:t>Print call graph (text file)</w:t>
      </w:r>
    </w:p>
    <w:p w:rsidR="00037974" w:rsidRDefault="00037974" w:rsidP="00037974">
      <w:pPr>
        <w:pStyle w:val="ListParagraph"/>
        <w:numPr>
          <w:ilvl w:val="3"/>
          <w:numId w:val="48"/>
        </w:numPr>
        <w:spacing w:after="0"/>
      </w:pPr>
      <w:r>
        <w:t>Include/exclude from conversion</w:t>
      </w:r>
      <w:r w:rsidR="00D07425">
        <w:t xml:space="preserve"> (nodes will be visibly marked as such)</w:t>
      </w:r>
    </w:p>
    <w:p w:rsidR="00D07425" w:rsidRDefault="00D07425" w:rsidP="00D07425">
      <w:pPr>
        <w:pStyle w:val="ListParagraph"/>
        <w:numPr>
          <w:ilvl w:val="3"/>
          <w:numId w:val="48"/>
        </w:numPr>
        <w:spacing w:after="0"/>
      </w:pPr>
      <w:r>
        <w:t>Apply Stub Instructors (nodes will be visibly marked as such)</w:t>
      </w:r>
    </w:p>
    <w:p w:rsidR="00D07425" w:rsidRDefault="00D07425" w:rsidP="00D07425">
      <w:pPr>
        <w:pStyle w:val="ListParagraph"/>
        <w:numPr>
          <w:ilvl w:val="1"/>
          <w:numId w:val="48"/>
        </w:numPr>
        <w:spacing w:after="0"/>
      </w:pPr>
      <w:r>
        <w:t>Allows a conversion action to be performed on a single node</w:t>
      </w:r>
    </w:p>
    <w:p w:rsidR="00D07425" w:rsidRDefault="00D07425" w:rsidP="00D07425">
      <w:pPr>
        <w:pStyle w:val="ListParagraph"/>
        <w:numPr>
          <w:ilvl w:val="2"/>
          <w:numId w:val="48"/>
        </w:numPr>
        <w:spacing w:after="0"/>
      </w:pPr>
      <w:r>
        <w:t>For Assemblies/Projects</w:t>
      </w:r>
    </w:p>
    <w:p w:rsidR="00D07425" w:rsidRDefault="00D07425" w:rsidP="00D07425">
      <w:pPr>
        <w:pStyle w:val="ListParagraph"/>
        <w:numPr>
          <w:ilvl w:val="3"/>
          <w:numId w:val="48"/>
        </w:numPr>
        <w:spacing w:after="0"/>
      </w:pPr>
      <w:r>
        <w:t>Redirect to a Code Location (Assembly/Project Redirector)</w:t>
      </w:r>
    </w:p>
    <w:p w:rsidR="00D07425" w:rsidRDefault="00D07425" w:rsidP="00D07425">
      <w:pPr>
        <w:pStyle w:val="ListParagraph"/>
        <w:numPr>
          <w:ilvl w:val="1"/>
          <w:numId w:val="48"/>
        </w:numPr>
        <w:spacing w:after="0"/>
      </w:pPr>
      <w:r>
        <w:t xml:space="preserve">Allows </w:t>
      </w:r>
      <w:r w:rsidR="00E37C9F">
        <w:t>applying</w:t>
      </w:r>
      <w:r>
        <w:t xml:space="preserve"> an Extension </w:t>
      </w:r>
      <w:r w:rsidR="00E37C9F">
        <w:t>Assembly</w:t>
      </w:r>
    </w:p>
    <w:p w:rsidR="00E37C9F" w:rsidRDefault="00E37C9F" w:rsidP="00E37C9F">
      <w:pPr>
        <w:pStyle w:val="ListParagraph"/>
        <w:numPr>
          <w:ilvl w:val="2"/>
          <w:numId w:val="48"/>
        </w:numPr>
        <w:spacing w:after="0"/>
      </w:pPr>
      <w:r>
        <w:t>User selects assembly which has Extension (see Extensions below)</w:t>
      </w:r>
    </w:p>
    <w:p w:rsidR="00E37C9F" w:rsidRDefault="00E37C9F" w:rsidP="00E37C9F">
      <w:pPr>
        <w:pStyle w:val="ListParagraph"/>
        <w:numPr>
          <w:ilvl w:val="0"/>
          <w:numId w:val="48"/>
        </w:numPr>
        <w:spacing w:after="0"/>
      </w:pPr>
      <w:r>
        <w:lastRenderedPageBreak/>
        <w:t>Allows saving of the configuration</w:t>
      </w:r>
    </w:p>
    <w:p w:rsidR="00E37C9F" w:rsidRDefault="00E37C9F" w:rsidP="00E37C9F">
      <w:pPr>
        <w:pStyle w:val="ListParagraph"/>
        <w:numPr>
          <w:ilvl w:val="1"/>
          <w:numId w:val="48"/>
        </w:numPr>
        <w:spacing w:after="0"/>
      </w:pPr>
      <w:r>
        <w:t>All nodes and applied actions will save to</w:t>
      </w:r>
      <w:r w:rsidR="00663D26">
        <w:t xml:space="preserve"> ConversionSettings</w:t>
      </w:r>
      <w:r>
        <w:t>.</w:t>
      </w:r>
      <w:r w:rsidR="00663D26">
        <w:t>Net2Html5Config</w:t>
      </w:r>
      <w:r>
        <w:t xml:space="preserve"> file (</w:t>
      </w:r>
      <w:r w:rsidR="006B7E13">
        <w:t>JSON</w:t>
      </w:r>
      <w:r>
        <w:t>) for the Host Web project</w:t>
      </w:r>
    </w:p>
    <w:p w:rsidR="00663D26" w:rsidRDefault="00663D26" w:rsidP="00663D26">
      <w:pPr>
        <w:pStyle w:val="ListParagraph"/>
        <w:numPr>
          <w:ilvl w:val="0"/>
          <w:numId w:val="48"/>
        </w:numPr>
        <w:spacing w:after="0"/>
      </w:pPr>
      <w:r>
        <w:t>Allows opening a saved configuration</w:t>
      </w:r>
    </w:p>
    <w:p w:rsidR="00663D26" w:rsidRDefault="00663D26" w:rsidP="00663D26">
      <w:pPr>
        <w:pStyle w:val="ListParagraph"/>
        <w:numPr>
          <w:ilvl w:val="1"/>
          <w:numId w:val="48"/>
        </w:numPr>
        <w:spacing w:after="0"/>
      </w:pPr>
      <w:r>
        <w:t>User can open from Windows Explorer (standalone tool)</w:t>
      </w:r>
    </w:p>
    <w:p w:rsidR="00663D26" w:rsidRDefault="00663D26" w:rsidP="00663D26">
      <w:pPr>
        <w:pStyle w:val="ListParagraph"/>
        <w:numPr>
          <w:ilvl w:val="1"/>
          <w:numId w:val="48"/>
        </w:numPr>
        <w:spacing w:after="0"/>
      </w:pPr>
      <w:r>
        <w:t>User can double click in Host Web project (open</w:t>
      </w:r>
      <w:r w:rsidR="001F23AD">
        <w:t>s</w:t>
      </w:r>
      <w:r>
        <w:t xml:space="preserve"> as VS Editor)</w:t>
      </w:r>
    </w:p>
    <w:p w:rsidR="00663D26" w:rsidRDefault="00663D26" w:rsidP="00663D26">
      <w:pPr>
        <w:pStyle w:val="ListParagraph"/>
        <w:numPr>
          <w:ilvl w:val="0"/>
          <w:numId w:val="48"/>
        </w:numPr>
        <w:spacing w:after="0"/>
      </w:pPr>
      <w:r>
        <w:t>Shows indicators for nodes</w:t>
      </w:r>
      <w:r w:rsidR="001F23AD">
        <w:t xml:space="preserve"> </w:t>
      </w:r>
      <w:r>
        <w:t>detected as changed</w:t>
      </w:r>
      <w:r w:rsidR="001F23AD">
        <w:t xml:space="preserve"> (source nodes only)</w:t>
      </w:r>
    </w:p>
    <w:p w:rsidR="00663D26" w:rsidRDefault="00663D26" w:rsidP="00663D26">
      <w:pPr>
        <w:pStyle w:val="ListParagraph"/>
        <w:numPr>
          <w:ilvl w:val="1"/>
          <w:numId w:val="48"/>
        </w:numPr>
        <w:spacing w:after="0"/>
      </w:pPr>
      <w:r>
        <w:t>Projects</w:t>
      </w:r>
    </w:p>
    <w:p w:rsidR="00663D26" w:rsidRDefault="00663D26" w:rsidP="00663D26">
      <w:pPr>
        <w:pStyle w:val="ListParagraph"/>
        <w:numPr>
          <w:ilvl w:val="2"/>
          <w:numId w:val="48"/>
        </w:numPr>
        <w:spacing w:after="0"/>
      </w:pPr>
      <w:r>
        <w:t>Detects if project file or any code files within the project have changed</w:t>
      </w:r>
    </w:p>
    <w:p w:rsidR="00663D26" w:rsidRDefault="00663D26" w:rsidP="00663D26">
      <w:pPr>
        <w:pStyle w:val="ListParagraph"/>
        <w:numPr>
          <w:ilvl w:val="1"/>
          <w:numId w:val="48"/>
        </w:numPr>
        <w:spacing w:after="0"/>
      </w:pPr>
      <w:r>
        <w:t>Assemblies</w:t>
      </w:r>
    </w:p>
    <w:p w:rsidR="00663D26" w:rsidRDefault="00663D26" w:rsidP="00663D26">
      <w:pPr>
        <w:pStyle w:val="ListParagraph"/>
        <w:numPr>
          <w:ilvl w:val="2"/>
          <w:numId w:val="48"/>
        </w:numPr>
        <w:spacing w:after="0"/>
      </w:pPr>
      <w:r>
        <w:t>Detects if assembly has changed</w:t>
      </w:r>
    </w:p>
    <w:p w:rsidR="00663D26" w:rsidRDefault="00663D26" w:rsidP="00663D26">
      <w:pPr>
        <w:pStyle w:val="ListParagraph"/>
        <w:numPr>
          <w:ilvl w:val="1"/>
          <w:numId w:val="48"/>
        </w:numPr>
        <w:spacing w:after="0"/>
      </w:pPr>
      <w:r>
        <w:t>Code Locations</w:t>
      </w:r>
    </w:p>
    <w:p w:rsidR="00663D26" w:rsidRDefault="00663D26" w:rsidP="00663D26">
      <w:pPr>
        <w:pStyle w:val="ListParagraph"/>
        <w:numPr>
          <w:ilvl w:val="2"/>
          <w:numId w:val="48"/>
        </w:numPr>
        <w:spacing w:after="0"/>
      </w:pPr>
      <w:r>
        <w:t>Detects if directory layout has changed (files, folders)</w:t>
      </w:r>
    </w:p>
    <w:p w:rsidR="00663D26" w:rsidRDefault="00663D26" w:rsidP="00663D26">
      <w:pPr>
        <w:pStyle w:val="ListParagraph"/>
        <w:numPr>
          <w:ilvl w:val="2"/>
          <w:numId w:val="48"/>
        </w:numPr>
        <w:spacing w:after="0"/>
      </w:pPr>
      <w:r>
        <w:t>Detects if any of the files themselves have changed</w:t>
      </w:r>
    </w:p>
    <w:p w:rsidR="001F23AD" w:rsidRDefault="001F23AD" w:rsidP="001F23AD">
      <w:pPr>
        <w:pStyle w:val="ListParagraph"/>
        <w:numPr>
          <w:ilvl w:val="0"/>
          <w:numId w:val="48"/>
        </w:numPr>
        <w:spacing w:after="0"/>
        <w:rPr>
          <w:ins w:id="32" w:author="Netherland, Ken" w:date="2016-12-04T12:09:00Z"/>
        </w:rPr>
      </w:pPr>
      <w:r>
        <w:t>Allows updating (recreation) of source nodes</w:t>
      </w:r>
    </w:p>
    <w:p w:rsidR="00EC447B" w:rsidRDefault="00EC447B" w:rsidP="001F23AD">
      <w:pPr>
        <w:pStyle w:val="ListParagraph"/>
        <w:numPr>
          <w:ilvl w:val="0"/>
          <w:numId w:val="48"/>
        </w:numPr>
        <w:spacing w:after="0"/>
        <w:rPr>
          <w:ins w:id="33" w:author="Netherland, Ken" w:date="2016-12-04T12:09:00Z"/>
        </w:rPr>
      </w:pPr>
      <w:ins w:id="34" w:author="Netherland, Ken" w:date="2016-12-04T12:09:00Z">
        <w:r>
          <w:t>Allows navigating to source code for a node</w:t>
        </w:r>
      </w:ins>
    </w:p>
    <w:p w:rsidR="00EC447B" w:rsidRDefault="00EC447B">
      <w:pPr>
        <w:pStyle w:val="ListParagraph"/>
        <w:numPr>
          <w:ilvl w:val="1"/>
          <w:numId w:val="48"/>
        </w:numPr>
        <w:spacing w:after="0"/>
        <w:rPr>
          <w:ins w:id="35" w:author="Netherland, Ken" w:date="2016-12-04T12:09:00Z"/>
        </w:rPr>
        <w:pPrChange w:id="36" w:author="Netherland, Ken" w:date="2016-12-04T12:09:00Z">
          <w:pPr>
            <w:pStyle w:val="ListParagraph"/>
            <w:numPr>
              <w:numId w:val="48"/>
            </w:numPr>
            <w:spacing w:after="0"/>
            <w:ind w:left="1800" w:hanging="360"/>
          </w:pPr>
        </w:pPrChange>
      </w:pPr>
      <w:ins w:id="37" w:author="Netherland, Ken" w:date="2016-12-04T12:09:00Z">
        <w:r>
          <w:t>Can navigate to original code</w:t>
        </w:r>
      </w:ins>
    </w:p>
    <w:p w:rsidR="00EC447B" w:rsidRDefault="00EC447B">
      <w:pPr>
        <w:pStyle w:val="ListParagraph"/>
        <w:numPr>
          <w:ilvl w:val="1"/>
          <w:numId w:val="48"/>
        </w:numPr>
        <w:spacing w:after="0"/>
        <w:rPr>
          <w:ins w:id="38" w:author="Netherland, Ken" w:date="2016-12-04T12:26:00Z"/>
        </w:rPr>
        <w:pPrChange w:id="39" w:author="Netherland, Ken" w:date="2016-12-04T12:09:00Z">
          <w:pPr>
            <w:pStyle w:val="ListParagraph"/>
            <w:numPr>
              <w:numId w:val="48"/>
            </w:numPr>
            <w:spacing w:after="0"/>
            <w:ind w:left="1800" w:hanging="360"/>
          </w:pPr>
        </w:pPrChange>
      </w:pPr>
      <w:ins w:id="40" w:author="Netherland, Ken" w:date="2016-12-04T12:10:00Z">
        <w:r>
          <w:t>Can navigate to TypeScript generated code</w:t>
        </w:r>
      </w:ins>
    </w:p>
    <w:p w:rsidR="006D1F5D" w:rsidRDefault="006D1F5D">
      <w:pPr>
        <w:pStyle w:val="ListParagraph"/>
        <w:numPr>
          <w:ilvl w:val="1"/>
          <w:numId w:val="48"/>
        </w:numPr>
        <w:spacing w:after="0"/>
        <w:pPrChange w:id="41" w:author="Netherland, Ken" w:date="2016-12-04T12:09:00Z">
          <w:pPr>
            <w:pStyle w:val="ListParagraph"/>
            <w:numPr>
              <w:numId w:val="48"/>
            </w:numPr>
            <w:spacing w:after="0"/>
            <w:ind w:left="1800" w:hanging="360"/>
          </w:pPr>
        </w:pPrChange>
      </w:pPr>
      <w:ins w:id="42" w:author="Netherland, Ken" w:date="2016-12-04T12:26:00Z">
        <w:r>
          <w:t>Can navigate to JavaScript generated code</w:t>
        </w:r>
      </w:ins>
    </w:p>
    <w:p w:rsidR="001F23AD" w:rsidRDefault="001F23AD" w:rsidP="001F23AD">
      <w:pPr>
        <w:pStyle w:val="ListParagraph"/>
        <w:numPr>
          <w:ilvl w:val="0"/>
          <w:numId w:val="48"/>
        </w:numPr>
        <w:spacing w:after="0"/>
      </w:pPr>
      <w:r>
        <w:t>Shows indicators for nodes that have errors</w:t>
      </w:r>
    </w:p>
    <w:p w:rsidR="006D1F5D" w:rsidRDefault="001F23AD" w:rsidP="001F23AD">
      <w:pPr>
        <w:pStyle w:val="ListParagraph"/>
        <w:numPr>
          <w:ilvl w:val="1"/>
          <w:numId w:val="48"/>
        </w:numPr>
        <w:spacing w:after="0"/>
        <w:rPr>
          <w:ins w:id="43" w:author="Netherland, Ken" w:date="2016-12-04T12:28:00Z"/>
        </w:rPr>
      </w:pPr>
      <w:r>
        <w:t xml:space="preserve">Detects if a project or assembly has </w:t>
      </w:r>
      <w:proofErr w:type="spellStart"/>
      <w:r>
        <w:t>TypeScriptCompile</w:t>
      </w:r>
      <w:proofErr w:type="spellEnd"/>
      <w:r>
        <w:t xml:space="preserve"> errors and indicates as such</w:t>
      </w:r>
    </w:p>
    <w:p w:rsidR="00EC447B" w:rsidRDefault="001F23AD">
      <w:pPr>
        <w:spacing w:after="0"/>
        <w:ind w:left="1440" w:firstLine="720"/>
        <w:rPr>
          <w:ins w:id="44" w:author="Netherland, Ken" w:date="2016-12-04T12:10:00Z"/>
        </w:rPr>
        <w:pPrChange w:id="45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del w:id="46" w:author="Netherland, Ken" w:date="2016-12-04T12:28:00Z">
        <w:r w:rsidDel="006D1F5D">
          <w:delText xml:space="preserve"> </w:delText>
        </w:r>
      </w:del>
      <w:ins w:id="47" w:author="Netherland, Ken" w:date="2016-12-04T12:10:00Z">
        <w:r w:rsidR="00EC447B">
          <w:t>Notes:</w:t>
        </w:r>
      </w:ins>
    </w:p>
    <w:p w:rsidR="00EC447B" w:rsidRDefault="00EC447B">
      <w:pPr>
        <w:pStyle w:val="ListParagraph"/>
        <w:spacing w:after="0"/>
        <w:ind w:left="2880"/>
        <w:rPr>
          <w:ins w:id="48" w:author="Netherland, Ken" w:date="2016-12-04T12:11:00Z"/>
        </w:rPr>
        <w:pPrChange w:id="49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50" w:author="Netherland, Ken" w:date="2016-12-04T12:10:00Z">
        <w:r>
          <w:t xml:space="preserve">For the last </w:t>
        </w:r>
      </w:ins>
      <w:ins w:id="51" w:author="Netherland, Ken" w:date="2016-12-04T12:11:00Z">
        <w:r>
          <w:t>four</w:t>
        </w:r>
      </w:ins>
      <w:ins w:id="52" w:author="Netherland, Ken" w:date="2016-12-04T12:10:00Z">
        <w:r>
          <w:t xml:space="preserve"> features, will require</w:t>
        </w:r>
      </w:ins>
      <w:ins w:id="53" w:author="Netherland, Ken" w:date="2016-12-04T12:12:00Z">
        <w:r>
          <w:t xml:space="preserve"> configuration to contain</w:t>
        </w:r>
      </w:ins>
      <w:ins w:id="54" w:author="Netherland, Ken" w:date="2016-12-04T12:10:00Z">
        <w:r>
          <w:t xml:space="preserve"> the following:</w:t>
        </w:r>
      </w:ins>
    </w:p>
    <w:p w:rsidR="00EC447B" w:rsidRDefault="00EC447B">
      <w:pPr>
        <w:pStyle w:val="ListParagraph"/>
        <w:numPr>
          <w:ilvl w:val="0"/>
          <w:numId w:val="50"/>
        </w:numPr>
        <w:spacing w:after="0"/>
        <w:ind w:left="3600"/>
        <w:rPr>
          <w:ins w:id="55" w:author="Netherland, Ken" w:date="2016-12-04T12:13:00Z"/>
        </w:rPr>
        <w:pPrChange w:id="56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57" w:author="Netherland, Ken" w:date="2016-12-04T12:13:00Z">
        <w:r>
          <w:t>For Assemblies</w:t>
        </w:r>
      </w:ins>
    </w:p>
    <w:p w:rsidR="00EC447B" w:rsidRDefault="00EC447B">
      <w:pPr>
        <w:pStyle w:val="ListParagraph"/>
        <w:numPr>
          <w:ilvl w:val="1"/>
          <w:numId w:val="50"/>
        </w:numPr>
        <w:spacing w:after="0"/>
        <w:ind w:left="4320"/>
        <w:rPr>
          <w:ins w:id="58" w:author="Netherland, Ken" w:date="2016-12-04T12:14:00Z"/>
        </w:rPr>
        <w:pPrChange w:id="59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60" w:author="Netherland, Ken" w:date="2016-12-04T12:13:00Z">
        <w:r>
          <w:t>Assembly</w:t>
        </w:r>
      </w:ins>
      <w:ins w:id="61" w:author="Netherland, Ken" w:date="2016-12-04T12:12:00Z">
        <w:r>
          <w:t xml:space="preserve"> </w:t>
        </w:r>
      </w:ins>
      <w:ins w:id="62" w:author="Netherland, Ken" w:date="2016-12-04T12:22:00Z">
        <w:r w:rsidR="00E6165E">
          <w:t>file path</w:t>
        </w:r>
      </w:ins>
      <w:ins w:id="63" w:author="Netherland, Ken" w:date="2016-12-04T12:12:00Z">
        <w:r>
          <w:t xml:space="preserve"> </w:t>
        </w:r>
      </w:ins>
    </w:p>
    <w:p w:rsidR="00EC447B" w:rsidRDefault="00EC447B">
      <w:pPr>
        <w:pStyle w:val="ListParagraph"/>
        <w:numPr>
          <w:ilvl w:val="1"/>
          <w:numId w:val="50"/>
        </w:numPr>
        <w:spacing w:after="0"/>
        <w:ind w:left="4320"/>
        <w:rPr>
          <w:ins w:id="64" w:author="Netherland, Ken" w:date="2016-12-04T12:14:00Z"/>
        </w:rPr>
        <w:pPrChange w:id="65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66" w:author="Netherland, Ken" w:date="2016-12-04T12:14:00Z">
        <w:r>
          <w:t>Assembly</w:t>
        </w:r>
      </w:ins>
      <w:ins w:id="67" w:author="Netherland, Ken" w:date="2016-12-04T12:23:00Z">
        <w:r w:rsidR="00E6165E">
          <w:t xml:space="preserve"> file</w:t>
        </w:r>
      </w:ins>
      <w:ins w:id="68" w:author="Netherland, Ken" w:date="2016-12-04T12:14:00Z">
        <w:r>
          <w:t xml:space="preserve"> hash </w:t>
        </w:r>
      </w:ins>
    </w:p>
    <w:p w:rsidR="00EC447B" w:rsidRDefault="00EC447B">
      <w:pPr>
        <w:pStyle w:val="ListParagraph"/>
        <w:numPr>
          <w:ilvl w:val="0"/>
          <w:numId w:val="50"/>
        </w:numPr>
        <w:spacing w:after="0"/>
        <w:ind w:left="3600"/>
        <w:rPr>
          <w:ins w:id="69" w:author="Netherland, Ken" w:date="2016-12-04T12:12:00Z"/>
        </w:rPr>
        <w:pPrChange w:id="70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71" w:author="Netherland, Ken" w:date="2016-12-04T12:14:00Z">
        <w:r>
          <w:t xml:space="preserve">For </w:t>
        </w:r>
      </w:ins>
      <w:ins w:id="72" w:author="Netherland, Ken" w:date="2016-12-04T12:17:00Z">
        <w:r w:rsidR="00E6165E">
          <w:t>Projects</w:t>
        </w:r>
      </w:ins>
    </w:p>
    <w:p w:rsidR="00EC447B" w:rsidRDefault="00EC447B">
      <w:pPr>
        <w:pStyle w:val="ListParagraph"/>
        <w:numPr>
          <w:ilvl w:val="1"/>
          <w:numId w:val="50"/>
        </w:numPr>
        <w:spacing w:after="0"/>
        <w:ind w:left="4320"/>
        <w:rPr>
          <w:ins w:id="73" w:author="Netherland, Ken" w:date="2016-12-04T12:15:00Z"/>
        </w:rPr>
        <w:pPrChange w:id="74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75" w:author="Netherland, Ken" w:date="2016-12-04T12:14:00Z">
        <w:r>
          <w:t>Project</w:t>
        </w:r>
      </w:ins>
      <w:ins w:id="76" w:author="Netherland, Ken" w:date="2016-12-04T12:15:00Z">
        <w:r>
          <w:t xml:space="preserve"> </w:t>
        </w:r>
      </w:ins>
      <w:ins w:id="77" w:author="Netherland, Ken" w:date="2016-12-04T12:22:00Z">
        <w:r w:rsidR="00E6165E">
          <w:t>file path</w:t>
        </w:r>
      </w:ins>
    </w:p>
    <w:p w:rsidR="00EC447B" w:rsidRDefault="00E6165E">
      <w:pPr>
        <w:pStyle w:val="ListParagraph"/>
        <w:numPr>
          <w:ilvl w:val="1"/>
          <w:numId w:val="50"/>
        </w:numPr>
        <w:spacing w:after="0"/>
        <w:ind w:left="4320"/>
        <w:rPr>
          <w:ins w:id="78" w:author="Netherland, Ken" w:date="2016-12-04T12:19:00Z"/>
        </w:rPr>
        <w:pPrChange w:id="79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80" w:author="Netherland, Ken" w:date="2016-12-04T12:18:00Z">
        <w:r>
          <w:t>Project</w:t>
        </w:r>
      </w:ins>
      <w:ins w:id="81" w:author="Netherland, Ken" w:date="2016-12-04T12:23:00Z">
        <w:r>
          <w:t xml:space="preserve"> file</w:t>
        </w:r>
      </w:ins>
      <w:ins w:id="82" w:author="Netherland, Ken" w:date="2016-12-04T12:18:00Z">
        <w:r>
          <w:t xml:space="preserve"> hash</w:t>
        </w:r>
      </w:ins>
    </w:p>
    <w:p w:rsidR="00E6165E" w:rsidRDefault="00E6165E">
      <w:pPr>
        <w:pStyle w:val="ListParagraph"/>
        <w:numPr>
          <w:ilvl w:val="0"/>
          <w:numId w:val="50"/>
        </w:numPr>
        <w:spacing w:after="0"/>
        <w:ind w:left="3600"/>
        <w:rPr>
          <w:ins w:id="83" w:author="Netherland, Ken" w:date="2016-12-04T12:19:00Z"/>
        </w:rPr>
        <w:pPrChange w:id="84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85" w:author="Netherland, Ken" w:date="2016-12-04T12:19:00Z">
        <w:r>
          <w:t>For Code locations</w:t>
        </w:r>
      </w:ins>
    </w:p>
    <w:p w:rsidR="00E6165E" w:rsidRDefault="00E6165E">
      <w:pPr>
        <w:pStyle w:val="ListParagraph"/>
        <w:numPr>
          <w:ilvl w:val="1"/>
          <w:numId w:val="50"/>
        </w:numPr>
        <w:spacing w:after="0"/>
        <w:ind w:left="4320"/>
        <w:rPr>
          <w:ins w:id="86" w:author="Netherland, Ken" w:date="2016-12-04T12:20:00Z"/>
        </w:rPr>
        <w:pPrChange w:id="87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88" w:author="Netherland, Ken" w:date="2016-12-04T12:20:00Z">
        <w:r>
          <w:t>Code location directory</w:t>
        </w:r>
      </w:ins>
    </w:p>
    <w:p w:rsidR="00E6165E" w:rsidRDefault="00E6165E">
      <w:pPr>
        <w:pStyle w:val="ListParagraph"/>
        <w:numPr>
          <w:ilvl w:val="1"/>
          <w:numId w:val="50"/>
        </w:numPr>
        <w:spacing w:after="0"/>
        <w:ind w:left="4320"/>
        <w:rPr>
          <w:ins w:id="89" w:author="Netherland, Ken" w:date="2016-12-04T12:20:00Z"/>
        </w:rPr>
        <w:pPrChange w:id="90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91" w:author="Netherland, Ken" w:date="2016-12-04T12:20:00Z">
        <w:r>
          <w:t>Code layout (hierarchy) JSON hash</w:t>
        </w:r>
      </w:ins>
    </w:p>
    <w:p w:rsidR="00E6165E" w:rsidRDefault="00E6165E">
      <w:pPr>
        <w:pStyle w:val="ListParagraph"/>
        <w:numPr>
          <w:ilvl w:val="2"/>
          <w:numId w:val="50"/>
        </w:numPr>
        <w:spacing w:after="0"/>
        <w:ind w:left="5040"/>
        <w:rPr>
          <w:ins w:id="92" w:author="Netherland, Ken" w:date="2016-12-04T12:23:00Z"/>
        </w:rPr>
        <w:pPrChange w:id="93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94" w:author="Netherland, Ken" w:date="2016-12-04T12:20:00Z">
        <w:r>
          <w:t>Includes</w:t>
        </w:r>
      </w:ins>
      <w:ins w:id="95" w:author="Netherland, Ken" w:date="2016-12-04T12:23:00Z">
        <w:r>
          <w:t xml:space="preserve"> in hierarchical fashion</w:t>
        </w:r>
      </w:ins>
    </w:p>
    <w:p w:rsidR="00E6165E" w:rsidRDefault="00E6165E">
      <w:pPr>
        <w:pStyle w:val="ListParagraph"/>
        <w:numPr>
          <w:ilvl w:val="3"/>
          <w:numId w:val="50"/>
        </w:numPr>
        <w:spacing w:after="0"/>
        <w:ind w:left="5760"/>
        <w:rPr>
          <w:ins w:id="96" w:author="Netherland, Ken" w:date="2016-12-04T12:23:00Z"/>
        </w:rPr>
        <w:pPrChange w:id="97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98" w:author="Netherland, Ken" w:date="2016-12-04T12:23:00Z">
        <w:r>
          <w:lastRenderedPageBreak/>
          <w:t>Directory names</w:t>
        </w:r>
      </w:ins>
      <w:ins w:id="99" w:author="Netherland, Ken" w:date="2016-12-04T12:20:00Z">
        <w:r>
          <w:t xml:space="preserve"> </w:t>
        </w:r>
      </w:ins>
    </w:p>
    <w:p w:rsidR="00E6165E" w:rsidRDefault="00E6165E">
      <w:pPr>
        <w:pStyle w:val="ListParagraph"/>
        <w:numPr>
          <w:ilvl w:val="3"/>
          <w:numId w:val="50"/>
        </w:numPr>
        <w:spacing w:after="0"/>
        <w:ind w:left="5760"/>
        <w:rPr>
          <w:ins w:id="100" w:author="Netherland, Ken" w:date="2016-12-04T12:15:00Z"/>
        </w:rPr>
        <w:pPrChange w:id="101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102" w:author="Netherland, Ken" w:date="2016-12-04T12:20:00Z">
        <w:r>
          <w:t xml:space="preserve">Code file </w:t>
        </w:r>
      </w:ins>
      <w:ins w:id="103" w:author="Netherland, Ken" w:date="2016-12-04T12:22:00Z">
        <w:r>
          <w:t>paths</w:t>
        </w:r>
      </w:ins>
      <w:ins w:id="104" w:author="Netherland, Ken" w:date="2016-12-04T12:20:00Z">
        <w:r>
          <w:t>, hashes for each</w:t>
        </w:r>
      </w:ins>
      <w:ins w:id="105" w:author="Netherland, Ken" w:date="2016-12-04T12:23:00Z">
        <w:r>
          <w:t xml:space="preserve"> file</w:t>
        </w:r>
      </w:ins>
    </w:p>
    <w:p w:rsidR="00EC447B" w:rsidRDefault="00EC447B">
      <w:pPr>
        <w:pStyle w:val="ListParagraph"/>
        <w:numPr>
          <w:ilvl w:val="0"/>
          <w:numId w:val="50"/>
        </w:numPr>
        <w:spacing w:after="0"/>
        <w:ind w:left="3600"/>
        <w:rPr>
          <w:ins w:id="106" w:author="Netherland, Ken" w:date="2016-12-04T12:15:00Z"/>
        </w:rPr>
        <w:pPrChange w:id="107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108" w:author="Netherland, Ken" w:date="2016-12-04T12:15:00Z">
        <w:r>
          <w:t>For Other Nodes</w:t>
        </w:r>
      </w:ins>
    </w:p>
    <w:p w:rsidR="00EC447B" w:rsidRDefault="00E6165E">
      <w:pPr>
        <w:pStyle w:val="ListParagraph"/>
        <w:numPr>
          <w:ilvl w:val="1"/>
          <w:numId w:val="50"/>
        </w:numPr>
        <w:spacing w:after="0"/>
        <w:ind w:left="4320"/>
        <w:rPr>
          <w:ins w:id="109" w:author="Netherland, Ken" w:date="2016-12-04T12:22:00Z"/>
        </w:rPr>
        <w:pPrChange w:id="110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111" w:author="Netherland, Ken" w:date="2016-12-04T12:21:00Z">
        <w:r>
          <w:t>Input (C#) s</w:t>
        </w:r>
      </w:ins>
      <w:ins w:id="112" w:author="Netherland, Ken" w:date="2016-12-04T12:18:00Z">
        <w:r>
          <w:t>ource code</w:t>
        </w:r>
      </w:ins>
      <w:ins w:id="113" w:author="Netherland, Ken" w:date="2016-12-04T12:19:00Z">
        <w:r>
          <w:t xml:space="preserve"> </w:t>
        </w:r>
      </w:ins>
      <w:ins w:id="114" w:author="Netherland, Ken" w:date="2016-12-04T12:21:00Z">
        <w:r>
          <w:t>line number, column number</w:t>
        </w:r>
      </w:ins>
    </w:p>
    <w:p w:rsidR="00E6165E" w:rsidRDefault="00E6165E">
      <w:pPr>
        <w:pStyle w:val="ListParagraph"/>
        <w:numPr>
          <w:ilvl w:val="1"/>
          <w:numId w:val="50"/>
        </w:numPr>
        <w:spacing w:after="0"/>
        <w:ind w:left="4320"/>
        <w:rPr>
          <w:ins w:id="115" w:author="Netherland, Ken" w:date="2016-12-04T12:19:00Z"/>
        </w:rPr>
        <w:pPrChange w:id="116" w:author="Netherland, Ken" w:date="2016-12-04T12:29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117" w:author="Netherland, Ken" w:date="2016-12-04T12:22:00Z">
        <w:r>
          <w:t>TypeScript</w:t>
        </w:r>
      </w:ins>
      <w:ins w:id="118" w:author="Netherland, Ken" w:date="2016-12-04T12:24:00Z">
        <w:r>
          <w:t xml:space="preserve"> output</w:t>
        </w:r>
      </w:ins>
      <w:ins w:id="119" w:author="Netherland, Ken" w:date="2016-12-04T12:22:00Z">
        <w:r>
          <w:t xml:space="preserve"> file </w:t>
        </w:r>
      </w:ins>
      <w:ins w:id="120" w:author="Netherland, Ken" w:date="2016-12-04T12:24:00Z">
        <w:r>
          <w:t>path</w:t>
        </w:r>
      </w:ins>
      <w:ins w:id="121" w:author="Netherland, Ken" w:date="2016-12-04T12:22:00Z">
        <w:r>
          <w:t xml:space="preserve">, </w:t>
        </w:r>
      </w:ins>
      <w:ins w:id="122" w:author="Netherland, Ken" w:date="2016-12-04T12:24:00Z">
        <w:r>
          <w:t xml:space="preserve">file </w:t>
        </w:r>
      </w:ins>
      <w:ins w:id="123" w:author="Netherland, Ken" w:date="2016-12-04T12:22:00Z">
        <w:r>
          <w:t>hash</w:t>
        </w:r>
      </w:ins>
      <w:ins w:id="124" w:author="Netherland, Ken" w:date="2016-12-04T12:24:00Z">
        <w:r>
          <w:t xml:space="preserve"> (only top levels)</w:t>
        </w:r>
      </w:ins>
    </w:p>
    <w:p w:rsidR="00E6165E" w:rsidRDefault="00E6165E">
      <w:pPr>
        <w:pStyle w:val="ListParagraph"/>
        <w:numPr>
          <w:ilvl w:val="1"/>
          <w:numId w:val="50"/>
        </w:numPr>
        <w:spacing w:after="0"/>
        <w:ind w:left="4320"/>
        <w:rPr>
          <w:ins w:id="125" w:author="Netherland, Ken" w:date="2016-12-04T12:25:00Z"/>
        </w:rPr>
        <w:pPrChange w:id="126" w:author="Netherland, Ken" w:date="2016-12-04T12:29:00Z">
          <w:pPr>
            <w:pStyle w:val="ListParagraph"/>
            <w:numPr>
              <w:ilvl w:val="1"/>
              <w:numId w:val="50"/>
            </w:numPr>
            <w:spacing w:after="0"/>
            <w:ind w:left="3600" w:hanging="360"/>
          </w:pPr>
        </w:pPrChange>
      </w:pPr>
      <w:ins w:id="127" w:author="Netherland, Ken" w:date="2016-12-04T12:22:00Z">
        <w:r>
          <w:t>TypeScript output source code line number, column number</w:t>
        </w:r>
      </w:ins>
    </w:p>
    <w:p w:rsidR="00E6165E" w:rsidRDefault="00E6165E">
      <w:pPr>
        <w:pStyle w:val="ListParagraph"/>
        <w:numPr>
          <w:ilvl w:val="1"/>
          <w:numId w:val="50"/>
        </w:numPr>
        <w:spacing w:after="0"/>
        <w:ind w:left="4320"/>
        <w:rPr>
          <w:ins w:id="128" w:author="Netherland, Ken" w:date="2016-12-04T12:26:00Z"/>
        </w:rPr>
        <w:pPrChange w:id="129" w:author="Netherland, Ken" w:date="2016-12-04T12:29:00Z">
          <w:pPr>
            <w:pStyle w:val="ListParagraph"/>
            <w:numPr>
              <w:ilvl w:val="1"/>
              <w:numId w:val="50"/>
            </w:numPr>
            <w:spacing w:after="0"/>
            <w:ind w:left="3600" w:hanging="360"/>
          </w:pPr>
        </w:pPrChange>
      </w:pPr>
      <w:ins w:id="130" w:author="Netherland, Ken" w:date="2016-12-04T12:25:00Z">
        <w:r>
          <w:t>Input source AST node path identifier</w:t>
        </w:r>
      </w:ins>
    </w:p>
    <w:p w:rsidR="00E6165E" w:rsidRDefault="00E6165E">
      <w:pPr>
        <w:pStyle w:val="ListParagraph"/>
        <w:numPr>
          <w:ilvl w:val="1"/>
          <w:numId w:val="50"/>
        </w:numPr>
        <w:spacing w:after="0"/>
        <w:ind w:left="4320"/>
        <w:rPr>
          <w:ins w:id="131" w:author="Netherland, Ken" w:date="2016-12-04T12:27:00Z"/>
        </w:rPr>
        <w:pPrChange w:id="132" w:author="Netherland, Ken" w:date="2016-12-04T12:29:00Z">
          <w:pPr>
            <w:pStyle w:val="ListParagraph"/>
            <w:numPr>
              <w:ilvl w:val="1"/>
              <w:numId w:val="50"/>
            </w:numPr>
            <w:spacing w:after="0"/>
            <w:ind w:left="3600" w:hanging="360"/>
          </w:pPr>
        </w:pPrChange>
      </w:pPr>
      <w:ins w:id="133" w:author="Netherland, Ken" w:date="2016-12-04T12:26:00Z">
        <w:r>
          <w:t>TypeScript source AST node path identifier</w:t>
        </w:r>
      </w:ins>
    </w:p>
    <w:p w:rsidR="006D1F5D" w:rsidRDefault="006D1F5D">
      <w:pPr>
        <w:pStyle w:val="ListParagraph"/>
        <w:numPr>
          <w:ilvl w:val="1"/>
          <w:numId w:val="50"/>
        </w:numPr>
        <w:spacing w:after="0"/>
        <w:ind w:left="4320"/>
        <w:rPr>
          <w:ins w:id="134" w:author="Netherland, Ken" w:date="2016-12-04T12:27:00Z"/>
        </w:rPr>
        <w:pPrChange w:id="135" w:author="Netherland, Ken" w:date="2016-12-04T12:29:00Z">
          <w:pPr>
            <w:pStyle w:val="ListParagraph"/>
            <w:numPr>
              <w:ilvl w:val="1"/>
              <w:numId w:val="50"/>
            </w:numPr>
            <w:spacing w:after="0"/>
            <w:ind w:left="3600" w:hanging="360"/>
          </w:pPr>
        </w:pPrChange>
      </w:pPr>
      <w:ins w:id="136" w:author="Netherland, Ken" w:date="2016-12-04T12:27:00Z">
        <w:r>
          <w:t>JavaScript source AST node path identifier</w:t>
        </w:r>
      </w:ins>
    </w:p>
    <w:p w:rsidR="006D1F5D" w:rsidRDefault="006D1F5D" w:rsidP="006D1F5D">
      <w:pPr>
        <w:pStyle w:val="ListParagraph"/>
        <w:numPr>
          <w:ilvl w:val="0"/>
          <w:numId w:val="50"/>
        </w:numPr>
        <w:spacing w:after="0"/>
        <w:rPr>
          <w:ins w:id="137" w:author="Netherland, Ken" w:date="2016-12-04T12:30:00Z"/>
        </w:rPr>
      </w:pPr>
      <w:proofErr w:type="gramStart"/>
      <w:ins w:id="138" w:author="Netherland, Ken" w:date="2016-12-04T12:29:00Z">
        <w:r>
          <w:t>Provides a library-based (non-UI)</w:t>
        </w:r>
      </w:ins>
      <w:ins w:id="139" w:author="Netherland, Ken" w:date="2016-12-04T12:33:00Z">
        <w:r>
          <w:t xml:space="preserve"> and</w:t>
        </w:r>
      </w:ins>
      <w:ins w:id="140" w:author="Netherland, Ken" w:date="2016-12-04T12:29:00Z">
        <w:r>
          <w:t xml:space="preserve"> </w:t>
        </w:r>
      </w:ins>
      <w:ins w:id="141" w:author="Netherland, Ken" w:date="2016-12-04T12:30:00Z">
        <w:r>
          <w:t xml:space="preserve">in-memory </w:t>
        </w:r>
      </w:ins>
      <w:ins w:id="142" w:author="Netherland, Ken" w:date="2016-12-04T12:29:00Z">
        <w:r>
          <w:t xml:space="preserve">representation for </w:t>
        </w:r>
      </w:ins>
      <w:ins w:id="143" w:author="Netherland, Ken" w:date="2016-12-04T12:33:00Z">
        <w:r>
          <w:t>c</w:t>
        </w:r>
      </w:ins>
      <w:ins w:id="144" w:author="Netherland, Ken" w:date="2016-12-04T12:29:00Z">
        <w:r>
          <w:t>onversion process</w:t>
        </w:r>
      </w:ins>
      <w:ins w:id="145" w:author="Netherland, Ken" w:date="2016-12-04T12:30:00Z">
        <w:r>
          <w:t xml:space="preserve"> use.</w:t>
        </w:r>
        <w:proofErr w:type="gramEnd"/>
      </w:ins>
    </w:p>
    <w:p w:rsidR="006D1F5D" w:rsidRDefault="006D1F5D" w:rsidP="006D1F5D">
      <w:pPr>
        <w:pStyle w:val="ListParagraph"/>
        <w:numPr>
          <w:ilvl w:val="0"/>
          <w:numId w:val="50"/>
        </w:numPr>
        <w:spacing w:after="0"/>
        <w:rPr>
          <w:ins w:id="146" w:author="Netherland, Ken" w:date="2016-12-04T12:32:00Z"/>
        </w:rPr>
      </w:pPr>
      <w:ins w:id="147" w:author="Netherland, Ken" w:date="2016-12-04T12:32:00Z">
        <w:r>
          <w:t>Nodes g</w:t>
        </w:r>
      </w:ins>
      <w:ins w:id="148" w:author="Netherland, Ken" w:date="2016-12-04T12:30:00Z">
        <w:r>
          <w:t xml:space="preserve">et created by conversion process if do not exist in </w:t>
        </w:r>
      </w:ins>
      <w:ins w:id="149" w:author="Netherland, Ken" w:date="2016-12-04T12:31:00Z">
        <w:r>
          <w:t>ConversionSettings.Net2Html5Config</w:t>
        </w:r>
      </w:ins>
    </w:p>
    <w:p w:rsidR="006D1F5D" w:rsidRDefault="006D1F5D" w:rsidP="006D1F5D">
      <w:pPr>
        <w:pStyle w:val="ListParagraph"/>
        <w:numPr>
          <w:ilvl w:val="0"/>
          <w:numId w:val="50"/>
        </w:numPr>
        <w:spacing w:after="0"/>
        <w:rPr>
          <w:ins w:id="150" w:author="Netherland, Ken" w:date="2016-12-04T12:29:00Z"/>
        </w:rPr>
      </w:pPr>
      <w:ins w:id="151" w:author="Netherland, Ken" w:date="2016-12-04T12:32:00Z">
        <w:r>
          <w:t>Warns user if nodes do not exist</w:t>
        </w:r>
      </w:ins>
    </w:p>
    <w:p w:rsidR="006D1F5D" w:rsidRDefault="006D1F5D">
      <w:pPr>
        <w:spacing w:after="0"/>
        <w:ind w:left="3240"/>
        <w:rPr>
          <w:ins w:id="152" w:author="Netherland, Ken" w:date="2016-12-04T12:22:00Z"/>
        </w:rPr>
        <w:pPrChange w:id="153" w:author="Netherland, Ken" w:date="2016-12-04T12:27:00Z">
          <w:pPr>
            <w:pStyle w:val="ListParagraph"/>
            <w:numPr>
              <w:ilvl w:val="1"/>
              <w:numId w:val="50"/>
            </w:numPr>
            <w:spacing w:after="0"/>
            <w:ind w:left="3600" w:hanging="360"/>
          </w:pPr>
        </w:pPrChange>
      </w:pPr>
    </w:p>
    <w:p w:rsidR="00E6165E" w:rsidDel="006D1F5D" w:rsidRDefault="00E6165E">
      <w:pPr>
        <w:spacing w:after="0"/>
        <w:rPr>
          <w:del w:id="154" w:author="Netherland, Ken" w:date="2016-12-04T12:27:00Z"/>
        </w:rPr>
        <w:pPrChange w:id="155" w:author="Netherland, Ken" w:date="2016-12-04T12:22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</w:p>
    <w:p w:rsidR="00037974" w:rsidRDefault="00037974" w:rsidP="00D07425">
      <w:pPr>
        <w:spacing w:after="0"/>
        <w:ind w:left="3600"/>
      </w:pPr>
    </w:p>
    <w:p w:rsidR="00397894" w:rsidRDefault="00DE3F3F">
      <w:pPr>
        <w:spacing w:after="0"/>
        <w:outlineLvl w:val="2"/>
        <w:rPr>
          <w:b/>
        </w:rPr>
        <w:pPrChange w:id="156" w:author="Netherland, Ken" w:date="2016-12-04T12:08:00Z">
          <w:pPr>
            <w:spacing w:after="0"/>
          </w:pPr>
        </w:pPrChange>
      </w:pPr>
      <w:r>
        <w:rPr>
          <w:b/>
        </w:rPr>
        <w:t>Conversion Developer</w:t>
      </w:r>
    </w:p>
    <w:p w:rsidR="00397894" w:rsidRDefault="00397894" w:rsidP="00397894">
      <w:pPr>
        <w:spacing w:after="0"/>
        <w:rPr>
          <w:b/>
        </w:rPr>
      </w:pPr>
    </w:p>
    <w:p w:rsidR="00397894" w:rsidRDefault="00397894" w:rsidP="00397894">
      <w:pPr>
        <w:spacing w:after="0"/>
        <w:rPr>
          <w:b/>
        </w:rPr>
      </w:pPr>
      <w:r>
        <w:rPr>
          <w:b/>
        </w:rPr>
        <w:tab/>
        <w:t>Responsibilities</w:t>
      </w:r>
    </w:p>
    <w:p w:rsidR="00397894" w:rsidRDefault="000C69F9" w:rsidP="00397894">
      <w:pPr>
        <w:pStyle w:val="ListParagraph"/>
        <w:numPr>
          <w:ilvl w:val="0"/>
          <w:numId w:val="48"/>
        </w:numPr>
        <w:spacing w:after="0"/>
      </w:pPr>
      <w:r>
        <w:t>Installs Net2Html5 package</w:t>
      </w:r>
    </w:p>
    <w:p w:rsidR="000C69F9" w:rsidRDefault="000C69F9" w:rsidP="00397894">
      <w:pPr>
        <w:pStyle w:val="ListParagraph"/>
        <w:numPr>
          <w:ilvl w:val="0"/>
          <w:numId w:val="48"/>
        </w:numPr>
        <w:spacing w:after="0"/>
      </w:pPr>
      <w:proofErr w:type="gramStart"/>
      <w:r>
        <w:t>Converts projects within a solution.</w:t>
      </w:r>
      <w:proofErr w:type="gramEnd"/>
    </w:p>
    <w:p w:rsidR="000C69F9" w:rsidRDefault="00327C91" w:rsidP="000C69F9">
      <w:pPr>
        <w:pStyle w:val="ListParagraph"/>
        <w:numPr>
          <w:ilvl w:val="1"/>
          <w:numId w:val="48"/>
        </w:numPr>
        <w:spacing w:after="0"/>
      </w:pPr>
      <w:r>
        <w:t>D</w:t>
      </w:r>
      <w:r w:rsidR="000C69F9">
        <w:t>oes one of the following:</w:t>
      </w:r>
    </w:p>
    <w:p w:rsidR="00327C91" w:rsidRDefault="00327C91" w:rsidP="000C69F9">
      <w:pPr>
        <w:pStyle w:val="ListParagraph"/>
        <w:numPr>
          <w:ilvl w:val="2"/>
          <w:numId w:val="48"/>
        </w:numPr>
        <w:spacing w:after="0"/>
      </w:pPr>
      <w:r>
        <w:t>Selects a project and c</w:t>
      </w:r>
      <w:r w:rsidR="000C69F9">
        <w:t xml:space="preserve">licks </w:t>
      </w:r>
      <w:r>
        <w:t xml:space="preserve">‘Convert [Project]’ from </w:t>
      </w:r>
      <w:bookmarkStart w:id="157" w:name="_GoBack"/>
      <w:bookmarkEnd w:id="157"/>
      <w:r>
        <w:t>Solution Explorer tool bar.</w:t>
      </w:r>
    </w:p>
    <w:p w:rsidR="000C69F9" w:rsidRDefault="00327C91" w:rsidP="000C69F9">
      <w:pPr>
        <w:pStyle w:val="ListParagraph"/>
        <w:numPr>
          <w:ilvl w:val="2"/>
          <w:numId w:val="48"/>
        </w:numPr>
        <w:spacing w:after="0"/>
      </w:pPr>
      <w:r>
        <w:t>Right clicks a project and selects menu ‘Convert to HTML5’</w:t>
      </w:r>
    </w:p>
    <w:p w:rsidR="00327C91" w:rsidRDefault="00327C91" w:rsidP="00327C91">
      <w:pPr>
        <w:pStyle w:val="ListParagraph"/>
        <w:numPr>
          <w:ilvl w:val="1"/>
          <w:numId w:val="48"/>
        </w:numPr>
        <w:spacing w:after="0"/>
      </w:pPr>
      <w:r>
        <w:t>Walks through wizard and selects options</w:t>
      </w:r>
    </w:p>
    <w:p w:rsidR="00327C91" w:rsidRDefault="00327C91" w:rsidP="00327C91">
      <w:pPr>
        <w:pStyle w:val="ListParagraph"/>
        <w:numPr>
          <w:ilvl w:val="0"/>
          <w:numId w:val="48"/>
        </w:numPr>
        <w:spacing w:after="0"/>
      </w:pPr>
      <w:r>
        <w:t>Builds</w:t>
      </w:r>
      <w:r w:rsidR="00C5769F">
        <w:t xml:space="preserve"> Web</w:t>
      </w:r>
      <w:r>
        <w:t xml:space="preserve"> project</w:t>
      </w:r>
    </w:p>
    <w:p w:rsidR="00327C91" w:rsidRDefault="00327C91" w:rsidP="00327C91">
      <w:pPr>
        <w:pStyle w:val="ListParagraph"/>
        <w:numPr>
          <w:ilvl w:val="0"/>
          <w:numId w:val="48"/>
        </w:numPr>
        <w:spacing w:after="0"/>
      </w:pPr>
      <w:proofErr w:type="gramStart"/>
      <w:r>
        <w:t>Selects one of the web pages to run converted application.</w:t>
      </w:r>
      <w:proofErr w:type="gramEnd"/>
    </w:p>
    <w:p w:rsidR="00327C91" w:rsidRDefault="00327C91" w:rsidP="00327C91">
      <w:pPr>
        <w:pStyle w:val="ListParagraph"/>
        <w:numPr>
          <w:ilvl w:val="0"/>
          <w:numId w:val="48"/>
        </w:numPr>
        <w:spacing w:after="0"/>
      </w:pPr>
      <w:r>
        <w:t xml:space="preserve">Has ability to “freeze” a typescript file to prevent it from being copied to CodeUnits folder or bin folder.  This allows the developer to continue development of the TypeScript code without changes </w:t>
      </w:r>
      <w:proofErr w:type="gramStart"/>
      <w:r>
        <w:t>being overwritten</w:t>
      </w:r>
      <w:proofErr w:type="gramEnd"/>
      <w:r>
        <w:t xml:space="preserve"> by conversion.</w:t>
      </w:r>
    </w:p>
    <w:p w:rsidR="00037974" w:rsidRDefault="00037974">
      <w:pPr>
        <w:spacing w:after="0" w:line="240" w:lineRule="auto"/>
        <w:rPr>
          <w:b/>
        </w:rPr>
      </w:pPr>
    </w:p>
    <w:p w:rsidR="00E71CE4" w:rsidRDefault="00E71CE4">
      <w:pPr>
        <w:spacing w:after="0" w:line="240" w:lineRule="auto"/>
        <w:rPr>
          <w:ins w:id="158" w:author="Netherland, Ken" w:date="2016-12-18T13:10:00Z"/>
          <w:b/>
        </w:rPr>
      </w:pPr>
      <w:ins w:id="159" w:author="Netherland, Ken" w:date="2016-12-18T13:10:00Z">
        <w:r>
          <w:rPr>
            <w:b/>
          </w:rPr>
          <w:br w:type="page"/>
        </w:r>
      </w:ins>
    </w:p>
    <w:p w:rsidR="00DE3F3F" w:rsidRDefault="00DE3F3F">
      <w:pPr>
        <w:spacing w:after="0"/>
        <w:outlineLvl w:val="2"/>
        <w:rPr>
          <w:b/>
        </w:rPr>
        <w:pPrChange w:id="160" w:author="Netherland, Ken" w:date="2016-12-04T12:08:00Z">
          <w:pPr>
            <w:spacing w:after="0"/>
          </w:pPr>
        </w:pPrChange>
      </w:pPr>
      <w:r>
        <w:rPr>
          <w:b/>
        </w:rPr>
        <w:lastRenderedPageBreak/>
        <w:t>Extensions Developer</w:t>
      </w:r>
    </w:p>
    <w:p w:rsidR="00DE3F3F" w:rsidRDefault="00DE3F3F" w:rsidP="00DE3F3F">
      <w:pPr>
        <w:spacing w:after="0"/>
        <w:rPr>
          <w:b/>
        </w:rPr>
      </w:pPr>
    </w:p>
    <w:p w:rsidR="00DE3F3F" w:rsidRDefault="00DE3F3F" w:rsidP="00DE3F3F">
      <w:pPr>
        <w:spacing w:after="0"/>
        <w:rPr>
          <w:b/>
        </w:rPr>
      </w:pPr>
      <w:r>
        <w:rPr>
          <w:b/>
        </w:rPr>
        <w:tab/>
        <w:t>Responsibilities</w:t>
      </w:r>
    </w:p>
    <w:p w:rsidR="00DE3F3F" w:rsidRDefault="00226F02" w:rsidP="00DE3F3F">
      <w:pPr>
        <w:pStyle w:val="ListParagraph"/>
        <w:numPr>
          <w:ilvl w:val="0"/>
          <w:numId w:val="48"/>
        </w:numPr>
        <w:spacing w:after="0"/>
      </w:pPr>
      <w:r>
        <w:t>Develops Pre-Conversion Extensions</w:t>
      </w:r>
    </w:p>
    <w:p w:rsidR="00226F02" w:rsidRDefault="00226F02" w:rsidP="00226F02">
      <w:pPr>
        <w:pStyle w:val="ListParagraph"/>
        <w:numPr>
          <w:ilvl w:val="1"/>
          <w:numId w:val="48"/>
        </w:numPr>
        <w:spacing w:after="0"/>
      </w:pPr>
      <w:r>
        <w:t>Develops CSharpParser Code Actions</w:t>
      </w:r>
    </w:p>
    <w:p w:rsidR="00226F02" w:rsidRDefault="00226F02" w:rsidP="00DE3F3F">
      <w:pPr>
        <w:pStyle w:val="ListParagraph"/>
        <w:numPr>
          <w:ilvl w:val="0"/>
          <w:numId w:val="48"/>
        </w:numPr>
        <w:spacing w:after="0"/>
      </w:pPr>
      <w:r>
        <w:t>Develops TypeScript Output Extensions</w:t>
      </w:r>
    </w:p>
    <w:p w:rsidR="00044EC2" w:rsidRDefault="00044EC2" w:rsidP="00226F02">
      <w:pPr>
        <w:pStyle w:val="ListParagraph"/>
        <w:numPr>
          <w:ilvl w:val="1"/>
          <w:numId w:val="48"/>
        </w:numPr>
        <w:spacing w:after="0"/>
      </w:pPr>
      <w:r>
        <w:t>Configures Stub Instructors</w:t>
      </w:r>
    </w:p>
    <w:p w:rsidR="00044EC2" w:rsidRDefault="00044EC2" w:rsidP="00226F02">
      <w:pPr>
        <w:pStyle w:val="ListParagraph"/>
        <w:numPr>
          <w:ilvl w:val="1"/>
          <w:numId w:val="48"/>
        </w:numPr>
        <w:spacing w:after="0"/>
      </w:pPr>
      <w:r>
        <w:t>Configures Assembly/Project Redirectors</w:t>
      </w:r>
    </w:p>
    <w:p w:rsidR="00226F02" w:rsidRDefault="00226F02" w:rsidP="00226F02">
      <w:pPr>
        <w:pStyle w:val="ListParagraph"/>
        <w:numPr>
          <w:ilvl w:val="1"/>
          <w:numId w:val="48"/>
        </w:numPr>
        <w:spacing w:after="0"/>
      </w:pPr>
      <w:r>
        <w:t>Develops CsToTs Transforms</w:t>
      </w:r>
    </w:p>
    <w:p w:rsidR="00226F02" w:rsidRDefault="00226F02" w:rsidP="00226F02">
      <w:pPr>
        <w:pStyle w:val="ListParagraph"/>
        <w:numPr>
          <w:ilvl w:val="1"/>
          <w:numId w:val="48"/>
        </w:numPr>
        <w:spacing w:after="0"/>
      </w:pPr>
      <w:r>
        <w:t>Develops Type Wrappers</w:t>
      </w:r>
    </w:p>
    <w:p w:rsidR="00226F02" w:rsidRDefault="00226F02" w:rsidP="00226F02">
      <w:pPr>
        <w:pStyle w:val="ListParagraph"/>
        <w:numPr>
          <w:ilvl w:val="1"/>
          <w:numId w:val="48"/>
        </w:numPr>
        <w:spacing w:after="0"/>
      </w:pPr>
      <w:r>
        <w:t>Develops Type Member Handlers</w:t>
      </w:r>
    </w:p>
    <w:p w:rsidR="00226F02" w:rsidRDefault="00226F02" w:rsidP="00226F02">
      <w:pPr>
        <w:pStyle w:val="ListParagraph"/>
        <w:numPr>
          <w:ilvl w:val="1"/>
          <w:numId w:val="48"/>
        </w:numPr>
        <w:spacing w:after="0"/>
      </w:pPr>
      <w:r>
        <w:t>Develops Language Feature Handler</w:t>
      </w:r>
    </w:p>
    <w:p w:rsidR="00226F02" w:rsidRDefault="00226F02" w:rsidP="00226F02">
      <w:pPr>
        <w:pStyle w:val="ListParagraph"/>
        <w:numPr>
          <w:ilvl w:val="1"/>
          <w:numId w:val="48"/>
        </w:numPr>
        <w:spacing w:after="0"/>
      </w:pPr>
      <w:r>
        <w:t>Develops Node Handlers</w:t>
      </w:r>
    </w:p>
    <w:p w:rsidR="00226F02" w:rsidRDefault="00226F02" w:rsidP="00DE3F3F">
      <w:pPr>
        <w:pStyle w:val="ListParagraph"/>
        <w:numPr>
          <w:ilvl w:val="0"/>
          <w:numId w:val="48"/>
        </w:numPr>
        <w:spacing w:after="0"/>
      </w:pPr>
      <w:r>
        <w:t>Develops Javascript Output Extensions</w:t>
      </w:r>
    </w:p>
    <w:p w:rsidR="00226F02" w:rsidRDefault="00226F02" w:rsidP="00226F02">
      <w:pPr>
        <w:pStyle w:val="ListParagraph"/>
        <w:numPr>
          <w:ilvl w:val="1"/>
          <w:numId w:val="48"/>
        </w:numPr>
        <w:spacing w:after="0"/>
      </w:pPr>
      <w:r>
        <w:t>Develops Source Map Handlers</w:t>
      </w:r>
    </w:p>
    <w:p w:rsidR="00226F02" w:rsidRDefault="00226F02" w:rsidP="00226F02">
      <w:pPr>
        <w:pStyle w:val="ListParagraph"/>
        <w:numPr>
          <w:ilvl w:val="1"/>
          <w:numId w:val="48"/>
        </w:numPr>
        <w:spacing w:after="0"/>
      </w:pPr>
      <w:r>
        <w:t>Develops Node Handlers</w:t>
      </w:r>
    </w:p>
    <w:p w:rsidR="00226F02" w:rsidRDefault="00226F02" w:rsidP="00DE3F3F">
      <w:pPr>
        <w:pStyle w:val="ListParagraph"/>
        <w:numPr>
          <w:ilvl w:val="0"/>
          <w:numId w:val="48"/>
        </w:numPr>
        <w:spacing w:after="0"/>
      </w:pPr>
      <w:r>
        <w:t>Develops Redirector Extensions</w:t>
      </w:r>
    </w:p>
    <w:p w:rsidR="00373E88" w:rsidRDefault="00044EC2" w:rsidP="00373E88">
      <w:pPr>
        <w:pStyle w:val="ListParagraph"/>
        <w:numPr>
          <w:ilvl w:val="1"/>
          <w:numId w:val="48"/>
        </w:numPr>
        <w:spacing w:after="0"/>
      </w:pPr>
      <w:r>
        <w:t>Configures</w:t>
      </w:r>
      <w:r w:rsidR="00373E88">
        <w:t xml:space="preserve"> Assembly Input Redirectors</w:t>
      </w:r>
    </w:p>
    <w:p w:rsidR="00373E88" w:rsidRDefault="00044EC2" w:rsidP="00373E88">
      <w:pPr>
        <w:pStyle w:val="ListParagraph"/>
        <w:numPr>
          <w:ilvl w:val="1"/>
          <w:numId w:val="48"/>
        </w:numPr>
        <w:spacing w:after="0"/>
      </w:pPr>
      <w:r>
        <w:t>Configures</w:t>
      </w:r>
      <w:r w:rsidR="00373E88">
        <w:t xml:space="preserve"> CodeUnit Output Redirectors</w:t>
      </w:r>
    </w:p>
    <w:p w:rsidR="00DE3F3F" w:rsidRDefault="00DE3F3F" w:rsidP="00DE3F3F">
      <w:pPr>
        <w:pStyle w:val="ListParagraph"/>
        <w:spacing w:after="0"/>
        <w:ind w:left="1800"/>
      </w:pPr>
    </w:p>
    <w:p w:rsidR="00D07425" w:rsidRDefault="00D0742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DE3F3F" w:rsidRPr="000729E5" w:rsidRDefault="00DE3F3F">
      <w:pPr>
        <w:outlineLvl w:val="1"/>
        <w:rPr>
          <w:b/>
          <w:u w:val="single"/>
        </w:rPr>
        <w:pPrChange w:id="161" w:author="Netherland, Ken" w:date="2016-12-04T12:08:00Z">
          <w:pPr/>
        </w:pPrChange>
      </w:pPr>
      <w:r>
        <w:rPr>
          <w:b/>
          <w:u w:val="single"/>
        </w:rPr>
        <w:lastRenderedPageBreak/>
        <w:t>Usage</w:t>
      </w:r>
    </w:p>
    <w:p w:rsidR="00DE3F3F" w:rsidRPr="00DE3F3F" w:rsidRDefault="00DE3F3F">
      <w:pPr>
        <w:outlineLvl w:val="2"/>
        <w:rPr>
          <w:b/>
        </w:rPr>
        <w:pPrChange w:id="162" w:author="Netherland, Ken" w:date="2016-12-04T12:08:00Z">
          <w:pPr/>
        </w:pPrChange>
      </w:pPr>
      <w:r>
        <w:rPr>
          <w:b/>
        </w:rPr>
        <w:t>Hydra Presentation Framework</w:t>
      </w:r>
    </w:p>
    <w:p w:rsidR="00DE3F3F" w:rsidRDefault="00DE3F3F" w:rsidP="00DE3F3F">
      <w:pPr>
        <w:spacing w:after="0"/>
        <w:rPr>
          <w:b/>
        </w:rPr>
      </w:pPr>
      <w:r>
        <w:rPr>
          <w:b/>
        </w:rPr>
        <w:tab/>
        <w:t>Features:</w:t>
      </w:r>
    </w:p>
    <w:p w:rsidR="00DE3F3F" w:rsidRDefault="00B27AD5" w:rsidP="00DE3F3F">
      <w:pPr>
        <w:pStyle w:val="ListParagraph"/>
        <w:numPr>
          <w:ilvl w:val="0"/>
          <w:numId w:val="48"/>
        </w:numPr>
        <w:spacing w:after="0"/>
      </w:pPr>
      <w:r>
        <w:t>Provides a WPF-like Runtime Environment</w:t>
      </w:r>
    </w:p>
    <w:p w:rsidR="00B27AD5" w:rsidRDefault="00B27AD5" w:rsidP="00DE3F3F">
      <w:pPr>
        <w:pStyle w:val="ListParagraph"/>
        <w:numPr>
          <w:ilvl w:val="0"/>
          <w:numId w:val="48"/>
        </w:numPr>
        <w:spacing w:after="0"/>
      </w:pPr>
      <w:r>
        <w:t>Provides a rich user interface based on Html5</w:t>
      </w:r>
    </w:p>
    <w:p w:rsidR="00334FD4" w:rsidRDefault="00334FD4" w:rsidP="00DE3F3F">
      <w:pPr>
        <w:pStyle w:val="ListParagraph"/>
        <w:numPr>
          <w:ilvl w:val="0"/>
          <w:numId w:val="48"/>
        </w:numPr>
        <w:spacing w:after="0"/>
      </w:pPr>
      <w:r>
        <w:t>Provides standard WPF</w:t>
      </w:r>
      <w:r w:rsidR="00021E48">
        <w:t>-like</w:t>
      </w:r>
      <w:r>
        <w:t xml:space="preserve"> controls with ability to extend</w:t>
      </w:r>
    </w:p>
    <w:p w:rsidR="00B27AD5" w:rsidRDefault="00B27AD5" w:rsidP="00DE3F3F">
      <w:pPr>
        <w:pStyle w:val="ListParagraph"/>
        <w:numPr>
          <w:ilvl w:val="0"/>
          <w:numId w:val="48"/>
        </w:numPr>
        <w:spacing w:after="0"/>
      </w:pPr>
      <w:r>
        <w:t>Allows code to be maintained and debugged in .NET/C#</w:t>
      </w:r>
    </w:p>
    <w:p w:rsidR="00B27AD5" w:rsidRDefault="00B27AD5" w:rsidP="00DE3F3F">
      <w:pPr>
        <w:pStyle w:val="ListParagraph"/>
        <w:numPr>
          <w:ilvl w:val="0"/>
          <w:numId w:val="48"/>
        </w:numPr>
        <w:spacing w:after="0"/>
      </w:pPr>
      <w:r>
        <w:t>Allows for code to be wrapped in .NET-like assemblies</w:t>
      </w:r>
    </w:p>
    <w:p w:rsidR="00B27AD5" w:rsidRDefault="00B27AD5" w:rsidP="00DE3F3F">
      <w:pPr>
        <w:pStyle w:val="ListParagraph"/>
        <w:numPr>
          <w:ilvl w:val="0"/>
          <w:numId w:val="48"/>
        </w:numPr>
        <w:spacing w:after="0"/>
      </w:pPr>
      <w:r>
        <w:t>Provides</w:t>
      </w:r>
      <w:r w:rsidR="00334FD4">
        <w:t xml:space="preserve"> many of</w:t>
      </w:r>
      <w:r>
        <w:t xml:space="preserve"> </w:t>
      </w:r>
      <w:r w:rsidR="00334FD4">
        <w:t>the same code libraries as the Silverlight Runtime</w:t>
      </w:r>
    </w:p>
    <w:p w:rsidR="00094B5E" w:rsidDel="00E82BD6" w:rsidRDefault="00094B5E" w:rsidP="00DE3F3F">
      <w:pPr>
        <w:pStyle w:val="ListParagraph"/>
        <w:numPr>
          <w:ilvl w:val="0"/>
          <w:numId w:val="48"/>
        </w:numPr>
        <w:spacing w:after="0"/>
        <w:rPr>
          <w:del w:id="163" w:author="Bowser" w:date="2016-12-12T19:30:00Z"/>
        </w:rPr>
      </w:pPr>
      <w:r>
        <w:t>Provides a Console Runtime Environment (loads Console as separate browser window)</w:t>
      </w:r>
    </w:p>
    <w:p w:rsidR="003D0885" w:rsidRPr="00E82BD6" w:rsidRDefault="003D0885">
      <w:pPr>
        <w:pStyle w:val="ListParagraph"/>
        <w:numPr>
          <w:ilvl w:val="0"/>
          <w:numId w:val="48"/>
        </w:numPr>
        <w:spacing w:after="0"/>
        <w:rPr>
          <w:ins w:id="164" w:author="Netherland, Ken" w:date="2016-12-11T13:17:00Z"/>
          <w:b/>
          <w:rPrChange w:id="165" w:author="Bowser" w:date="2016-12-12T19:30:00Z">
            <w:rPr>
              <w:ins w:id="166" w:author="Netherland, Ken" w:date="2016-12-11T13:17:00Z"/>
            </w:rPr>
          </w:rPrChange>
        </w:rPr>
        <w:pPrChange w:id="167" w:author="Bowser" w:date="2016-12-12T19:30:00Z">
          <w:pPr>
            <w:outlineLvl w:val="2"/>
          </w:pPr>
        </w:pPrChange>
      </w:pPr>
    </w:p>
    <w:p w:rsidR="003D0885" w:rsidRDefault="003D0885" w:rsidP="003D0885">
      <w:pPr>
        <w:outlineLvl w:val="2"/>
        <w:rPr>
          <w:ins w:id="168" w:author="Netherland, Ken" w:date="2016-12-11T13:18:00Z"/>
          <w:b/>
        </w:rPr>
      </w:pPr>
      <w:ins w:id="169" w:author="Netherland, Ken" w:date="2016-12-11T13:17:00Z">
        <w:r>
          <w:rPr>
            <w:b/>
          </w:rPr>
          <w:t>ReactJs</w:t>
        </w:r>
      </w:ins>
    </w:p>
    <w:p w:rsidR="003D0885" w:rsidRPr="003D0885" w:rsidRDefault="003D0885">
      <w:pPr>
        <w:rPr>
          <w:ins w:id="170" w:author="Netherland, Ken" w:date="2016-12-11T13:18:00Z"/>
          <w:rPrChange w:id="171" w:author="Netherland, Ken" w:date="2016-12-11T13:18:00Z">
            <w:rPr>
              <w:ins w:id="172" w:author="Netherland, Ken" w:date="2016-12-11T13:18:00Z"/>
              <w:b/>
            </w:rPr>
          </w:rPrChange>
        </w:rPr>
        <w:pPrChange w:id="173" w:author="Bowser" w:date="2016-12-12T19:32:00Z">
          <w:pPr>
            <w:outlineLvl w:val="2"/>
          </w:pPr>
        </w:pPrChange>
      </w:pPr>
      <w:ins w:id="174" w:author="Netherland, Ken" w:date="2016-12-11T13:18:00Z">
        <w:r w:rsidRPr="003D0885">
          <w:rPr>
            <w:rPrChange w:id="175" w:author="Netherland, Ken" w:date="2016-12-11T13:18:00Z">
              <w:rPr>
                <w:b/>
              </w:rPr>
            </w:rPrChange>
          </w:rPr>
          <w:fldChar w:fldCharType="begin"/>
        </w:r>
        <w:r w:rsidRPr="003D0885">
          <w:rPr>
            <w:rPrChange w:id="176" w:author="Netherland, Ken" w:date="2016-12-11T13:18:00Z">
              <w:rPr>
                <w:b/>
              </w:rPr>
            </w:rPrChange>
          </w:rPr>
          <w:instrText xml:space="preserve"> HYPERLINK "https://facebook.github.io/react/" </w:instrText>
        </w:r>
        <w:r w:rsidRPr="003D0885">
          <w:rPr>
            <w:rPrChange w:id="177" w:author="Netherland, Ken" w:date="2016-12-11T13:18:00Z">
              <w:rPr>
                <w:b/>
              </w:rPr>
            </w:rPrChange>
          </w:rPr>
          <w:fldChar w:fldCharType="separate"/>
        </w:r>
        <w:r w:rsidRPr="003D0885">
          <w:rPr>
            <w:rStyle w:val="Hyperlink"/>
            <w:rPrChange w:id="178" w:author="Netherland, Ken" w:date="2016-12-11T13:18:00Z">
              <w:rPr>
                <w:rStyle w:val="Hyperlink"/>
                <w:b/>
              </w:rPr>
            </w:rPrChange>
          </w:rPr>
          <w:t>https://facebook.github.io/react/</w:t>
        </w:r>
        <w:r w:rsidRPr="003D0885">
          <w:rPr>
            <w:rPrChange w:id="179" w:author="Netherland, Ken" w:date="2016-12-11T13:18:00Z">
              <w:rPr>
                <w:b/>
              </w:rPr>
            </w:rPrChange>
          </w:rPr>
          <w:fldChar w:fldCharType="end"/>
        </w:r>
      </w:ins>
    </w:p>
    <w:p w:rsidR="003D0885" w:rsidRDefault="003D0885" w:rsidP="003D0885">
      <w:pPr>
        <w:spacing w:after="0"/>
        <w:rPr>
          <w:ins w:id="180" w:author="Netherland, Ken" w:date="2016-12-11T13:17:00Z"/>
          <w:b/>
        </w:rPr>
      </w:pPr>
      <w:ins w:id="181" w:author="Netherland, Ken" w:date="2016-12-11T13:17:00Z">
        <w:r>
          <w:rPr>
            <w:b/>
          </w:rPr>
          <w:tab/>
          <w:t>Features:</w:t>
        </w:r>
      </w:ins>
    </w:p>
    <w:p w:rsidR="003D0885" w:rsidRDefault="003D0885" w:rsidP="003D0885">
      <w:pPr>
        <w:pStyle w:val="ListParagraph"/>
        <w:numPr>
          <w:ilvl w:val="0"/>
          <w:numId w:val="48"/>
        </w:numPr>
        <w:spacing w:after="0"/>
        <w:rPr>
          <w:ins w:id="182" w:author="Netherland, Ken" w:date="2016-12-11T13:17:00Z"/>
        </w:rPr>
      </w:pPr>
      <w:ins w:id="183" w:author="Netherland, Ken" w:date="2016-12-11T13:18:00Z">
        <w:r>
          <w:t>Provides a Javascript</w:t>
        </w:r>
      </w:ins>
      <w:ins w:id="184" w:author="Netherland, Ken" w:date="2016-12-11T13:19:00Z">
        <w:r>
          <w:t xml:space="preserve"> supported</w:t>
        </w:r>
      </w:ins>
      <w:ins w:id="185" w:author="Netherland, Ken" w:date="2016-12-11T13:18:00Z">
        <w:r>
          <w:t xml:space="preserve"> component-based UI framework</w:t>
        </w:r>
      </w:ins>
    </w:p>
    <w:p w:rsidR="003D0885" w:rsidRDefault="003D0885" w:rsidP="003D0885">
      <w:pPr>
        <w:pStyle w:val="ListParagraph"/>
        <w:numPr>
          <w:ilvl w:val="1"/>
          <w:numId w:val="48"/>
        </w:numPr>
        <w:spacing w:after="0"/>
        <w:rPr>
          <w:ins w:id="186" w:author="Netherland, Ken" w:date="2016-12-11T13:17:00Z"/>
        </w:rPr>
      </w:pPr>
      <w:ins w:id="187" w:author="Netherland, Ken" w:date="2016-12-11T13:21:00Z">
        <w:r>
          <w:t>UI’s are built completely from components that render HTML</w:t>
        </w:r>
      </w:ins>
    </w:p>
    <w:p w:rsidR="003D0885" w:rsidRDefault="003D0885" w:rsidP="003D0885">
      <w:pPr>
        <w:pStyle w:val="ListParagraph"/>
        <w:numPr>
          <w:ilvl w:val="1"/>
          <w:numId w:val="48"/>
        </w:numPr>
        <w:spacing w:after="0"/>
        <w:rPr>
          <w:ins w:id="188" w:author="Netherland, Ken" w:date="2016-12-11T13:21:00Z"/>
        </w:rPr>
      </w:pPr>
      <w:ins w:id="189" w:author="Netherland, Ken" w:date="2016-12-11T13:21:00Z">
        <w:r>
          <w:t xml:space="preserve">HTML </w:t>
        </w:r>
      </w:ins>
      <w:proofErr w:type="gramStart"/>
      <w:ins w:id="190" w:author="Bowser" w:date="2016-12-12T19:45:00Z">
        <w:r w:rsidR="0045650D">
          <w:t>is</w:t>
        </w:r>
      </w:ins>
      <w:ins w:id="191" w:author="Netherland, Ken" w:date="2016-12-11T13:24:00Z">
        <w:del w:id="192" w:author="Bowser" w:date="2016-12-12T19:45:00Z">
          <w:r w:rsidDel="0045650D">
            <w:delText>IS</w:delText>
          </w:r>
        </w:del>
      </w:ins>
      <w:ins w:id="193" w:author="Netherland, Ken" w:date="2016-12-11T13:21:00Z">
        <w:r>
          <w:t xml:space="preserve"> added</w:t>
        </w:r>
        <w:proofErr w:type="gramEnd"/>
        <w:r>
          <w:t xml:space="preserve"> declaratively to components, eliminating the need to interact directly with the browser DOM.</w:t>
        </w:r>
      </w:ins>
    </w:p>
    <w:p w:rsidR="003D0885" w:rsidRDefault="003D0885" w:rsidP="003D0885">
      <w:pPr>
        <w:pStyle w:val="ListParagraph"/>
        <w:numPr>
          <w:ilvl w:val="1"/>
          <w:numId w:val="48"/>
        </w:numPr>
        <w:spacing w:after="0"/>
        <w:rPr>
          <w:ins w:id="194" w:author="Netherland, Ken" w:date="2016-12-11T13:24:00Z"/>
        </w:rPr>
      </w:pPr>
      <w:ins w:id="195" w:author="Netherland, Ken" w:date="2016-12-11T13:23:00Z">
        <w:r>
          <w:t>Closely mirrors the rendering model of XAML</w:t>
        </w:r>
      </w:ins>
    </w:p>
    <w:p w:rsidR="003D0885" w:rsidRDefault="003D0885" w:rsidP="003D0885">
      <w:pPr>
        <w:pStyle w:val="ListParagraph"/>
        <w:numPr>
          <w:ilvl w:val="1"/>
          <w:numId w:val="48"/>
        </w:numPr>
        <w:spacing w:after="0"/>
        <w:rPr>
          <w:ins w:id="196" w:author="Netherland, Ken" w:date="2016-12-11T13:25:00Z"/>
        </w:rPr>
      </w:pPr>
      <w:ins w:id="197" w:author="Netherland, Ken" w:date="2016-12-11T13:24:00Z">
        <w:r>
          <w:t>Supports two-way binding using “</w:t>
        </w:r>
        <w:proofErr w:type="spellStart"/>
        <w:r>
          <w:t>this.props</w:t>
        </w:r>
        <w:proofErr w:type="spellEnd"/>
        <w:r>
          <w:t xml:space="preserve">” to </w:t>
        </w:r>
      </w:ins>
      <w:ins w:id="198" w:author="Netherland, Ken" w:date="2016-12-11T13:25:00Z">
        <w:r>
          <w:t>mirror WPF binding</w:t>
        </w:r>
      </w:ins>
    </w:p>
    <w:p w:rsidR="003D0885" w:rsidRDefault="003661CC">
      <w:pPr>
        <w:pStyle w:val="ListParagraph"/>
        <w:numPr>
          <w:ilvl w:val="0"/>
          <w:numId w:val="48"/>
        </w:numPr>
        <w:spacing w:after="0"/>
        <w:rPr>
          <w:ins w:id="199" w:author="Netherland, Ken" w:date="2016-12-11T13:27:00Z"/>
        </w:rPr>
        <w:pPrChange w:id="200" w:author="Netherland, Ken" w:date="2016-12-11T13:27:00Z">
          <w:pPr>
            <w:pStyle w:val="ListParagraph"/>
            <w:numPr>
              <w:ilvl w:val="1"/>
              <w:numId w:val="48"/>
            </w:numPr>
            <w:spacing w:after="0"/>
            <w:ind w:left="2520" w:hanging="360"/>
          </w:pPr>
        </w:pPrChange>
      </w:pPr>
      <w:ins w:id="201" w:author="Netherland, Ken" w:date="2016-12-11T13:27:00Z">
        <w:r>
          <w:t>Supported by TypeScript compiler</w:t>
        </w:r>
      </w:ins>
    </w:p>
    <w:p w:rsidR="003661CC" w:rsidRDefault="003661CC">
      <w:pPr>
        <w:pStyle w:val="ListParagraph"/>
        <w:numPr>
          <w:ilvl w:val="1"/>
          <w:numId w:val="48"/>
        </w:numPr>
        <w:spacing w:after="0"/>
        <w:rPr>
          <w:ins w:id="202" w:author="Netherland, Ken" w:date="2016-12-11T13:28:00Z"/>
        </w:rPr>
      </w:pPr>
      <w:ins w:id="203" w:author="Netherland, Ken" w:date="2016-12-11T13:27:00Z">
        <w:r>
          <w:t>Compiler accepts JSX</w:t>
        </w:r>
      </w:ins>
      <w:ins w:id="204" w:author="Bowser" w:date="2016-12-12T19:47:00Z">
        <w:r w:rsidR="001A3BE7">
          <w:t>/TSX</w:t>
        </w:r>
      </w:ins>
      <w:ins w:id="205" w:author="Netherland, Ken" w:date="2016-12-11T13:27:00Z">
        <w:r>
          <w:t xml:space="preserve"> files which are Javascript</w:t>
        </w:r>
      </w:ins>
      <w:ins w:id="206" w:author="Bowser" w:date="2016-12-12T19:47:00Z">
        <w:r w:rsidR="001A3BE7">
          <w:t>/TypeScript</w:t>
        </w:r>
      </w:ins>
      <w:ins w:id="207" w:author="Netherland, Ken" w:date="2016-12-11T13:27:00Z">
        <w:r>
          <w:t xml:space="preserve"> files that </w:t>
        </w:r>
      </w:ins>
      <w:ins w:id="208" w:author="Netherland, Ken" w:date="2016-12-11T13:28:00Z">
        <w:r>
          <w:t>include declarative markup</w:t>
        </w:r>
      </w:ins>
    </w:p>
    <w:p w:rsidR="003661CC" w:rsidDel="00E82BD6" w:rsidRDefault="003661CC">
      <w:pPr>
        <w:pStyle w:val="ListParagraph"/>
        <w:numPr>
          <w:ilvl w:val="1"/>
          <w:numId w:val="48"/>
        </w:numPr>
        <w:spacing w:after="0"/>
        <w:rPr>
          <w:ins w:id="209" w:author="Netherland, Ken" w:date="2016-12-11T13:17:00Z"/>
          <w:del w:id="210" w:author="Bowser" w:date="2016-12-12T19:30:00Z"/>
        </w:rPr>
      </w:pPr>
      <w:ins w:id="211" w:author="Netherland, Ken" w:date="2016-12-11T13:28:00Z">
        <w:r>
          <w:t xml:space="preserve">To support UI components that can continue to inherit from </w:t>
        </w:r>
      </w:ins>
      <w:proofErr w:type="spellStart"/>
      <w:ins w:id="212" w:author="Netherland, Ken" w:date="2016-12-11T13:29:00Z">
        <w:r>
          <w:t>FrameworkElement</w:t>
        </w:r>
        <w:proofErr w:type="spellEnd"/>
        <w:r>
          <w:t xml:space="preserve"> and </w:t>
        </w:r>
        <w:proofErr w:type="spellStart"/>
        <w:r>
          <w:t>UIElement</w:t>
        </w:r>
        <w:proofErr w:type="spellEnd"/>
        <w:r>
          <w:t xml:space="preserve">, </w:t>
        </w:r>
        <w:proofErr w:type="spellStart"/>
        <w:r>
          <w:t>mixins</w:t>
        </w:r>
        <w:proofErr w:type="spellEnd"/>
        <w:r>
          <w:t xml:space="preserve"> can be used to apply React components</w:t>
        </w:r>
      </w:ins>
      <w:ins w:id="213" w:author="Netherland, Ken" w:date="2016-12-11T13:32:00Z">
        <w:r>
          <w:t xml:space="preserve"> similar to </w:t>
        </w:r>
      </w:ins>
      <w:proofErr w:type="spellStart"/>
      <w:ins w:id="214" w:author="Netherland, Ken" w:date="2016-12-11T13:34:00Z">
        <w:r>
          <w:t>Fram</w:t>
        </w:r>
      </w:ins>
      <w:ins w:id="215" w:author="Bowser" w:date="2016-12-12T19:48:00Z">
        <w:r w:rsidR="00DF3446">
          <w:t>e</w:t>
        </w:r>
      </w:ins>
      <w:ins w:id="216" w:author="Netherland, Ken" w:date="2016-12-11T13:34:00Z">
        <w:r>
          <w:t>work</w:t>
        </w:r>
      </w:ins>
      <w:ins w:id="217" w:author="Netherland, Ken" w:date="2016-12-11T13:32:00Z">
        <w:r>
          <w:t>Templates</w:t>
        </w:r>
      </w:ins>
      <w:proofErr w:type="spellEnd"/>
      <w:ins w:id="218" w:author="Netherland, Ken" w:date="2016-12-11T13:35:00Z">
        <w:r>
          <w:t xml:space="preserve"> (</w:t>
        </w:r>
        <w:proofErr w:type="spellStart"/>
        <w:r>
          <w:t>ControlTemplate</w:t>
        </w:r>
        <w:proofErr w:type="spellEnd"/>
        <w:r>
          <w:t>)</w:t>
        </w:r>
      </w:ins>
    </w:p>
    <w:p w:rsidR="003D0885" w:rsidRPr="00E82BD6" w:rsidRDefault="003D0885">
      <w:pPr>
        <w:pStyle w:val="ListParagraph"/>
        <w:numPr>
          <w:ilvl w:val="1"/>
          <w:numId w:val="48"/>
        </w:numPr>
        <w:spacing w:after="0"/>
        <w:rPr>
          <w:ins w:id="219" w:author="Netherland, Ken" w:date="2016-12-11T13:17:00Z"/>
          <w:b/>
          <w:rPrChange w:id="220" w:author="Bowser" w:date="2016-12-12T19:30:00Z">
            <w:rPr>
              <w:ins w:id="221" w:author="Netherland, Ken" w:date="2016-12-11T13:17:00Z"/>
            </w:rPr>
          </w:rPrChange>
        </w:rPr>
        <w:pPrChange w:id="222" w:author="Bowser" w:date="2016-12-12T19:30:00Z">
          <w:pPr>
            <w:spacing w:after="0" w:line="240" w:lineRule="auto"/>
          </w:pPr>
        </w:pPrChange>
      </w:pPr>
    </w:p>
    <w:p w:rsidR="00DE3F3F" w:rsidRDefault="00DE3F3F">
      <w:pPr>
        <w:spacing w:after="0" w:line="240" w:lineRule="auto"/>
        <w:outlineLvl w:val="2"/>
        <w:rPr>
          <w:b/>
        </w:rPr>
        <w:pPrChange w:id="223" w:author="Netherland, Ken" w:date="2016-12-04T12:08:00Z">
          <w:pPr>
            <w:spacing w:after="0" w:line="240" w:lineRule="auto"/>
          </w:pPr>
        </w:pPrChange>
      </w:pPr>
      <w:r>
        <w:rPr>
          <w:b/>
        </w:rPr>
        <w:t>User</w:t>
      </w:r>
    </w:p>
    <w:p w:rsidR="00DE3F3F" w:rsidRDefault="00DE3F3F" w:rsidP="00DE3F3F">
      <w:pPr>
        <w:spacing w:after="0"/>
        <w:rPr>
          <w:b/>
        </w:rPr>
      </w:pPr>
    </w:p>
    <w:p w:rsidR="00DE3F3F" w:rsidRDefault="00DE3F3F" w:rsidP="00DE3F3F">
      <w:pPr>
        <w:spacing w:after="0"/>
        <w:rPr>
          <w:b/>
        </w:rPr>
      </w:pPr>
      <w:r>
        <w:rPr>
          <w:b/>
        </w:rPr>
        <w:tab/>
        <w:t>Responsibilities</w:t>
      </w:r>
    </w:p>
    <w:p w:rsidR="00DE3F3F" w:rsidRDefault="007C2B60" w:rsidP="00DE3F3F">
      <w:pPr>
        <w:pStyle w:val="ListParagraph"/>
        <w:numPr>
          <w:ilvl w:val="0"/>
          <w:numId w:val="48"/>
        </w:numPr>
        <w:spacing w:after="0"/>
      </w:pPr>
      <w:r>
        <w:t>Navigates to a Hydra Presentation Framework application URL</w:t>
      </w:r>
    </w:p>
    <w:p w:rsidR="007C2B60" w:rsidRDefault="007C2B60" w:rsidP="00DE3F3F">
      <w:pPr>
        <w:pStyle w:val="ListParagraph"/>
        <w:numPr>
          <w:ilvl w:val="0"/>
          <w:numId w:val="48"/>
        </w:numPr>
        <w:spacing w:after="0"/>
      </w:pPr>
      <w:r>
        <w:t xml:space="preserve">Downloads </w:t>
      </w:r>
      <w:r w:rsidR="00D40ED7">
        <w:t>bootstrapper (script dynamically created by server)</w:t>
      </w:r>
    </w:p>
    <w:p w:rsidR="00D40ED7" w:rsidRDefault="00D40ED7" w:rsidP="00DE3F3F">
      <w:pPr>
        <w:pStyle w:val="ListParagraph"/>
        <w:numPr>
          <w:ilvl w:val="0"/>
          <w:numId w:val="48"/>
        </w:numPr>
        <w:spacing w:after="0"/>
      </w:pPr>
      <w:r>
        <w:t>Bootstrapper downloads Fusion API</w:t>
      </w:r>
    </w:p>
    <w:p w:rsidR="00D40ED7" w:rsidRDefault="00D40ED7" w:rsidP="00DE3F3F">
      <w:pPr>
        <w:pStyle w:val="ListParagraph"/>
        <w:numPr>
          <w:ilvl w:val="0"/>
          <w:numId w:val="48"/>
        </w:numPr>
        <w:spacing w:after="0"/>
      </w:pPr>
      <w:r>
        <w:t>Bootstrapper uses Fusion API to download</w:t>
      </w:r>
      <w:r w:rsidR="00021E48">
        <w:t xml:space="preserve"> Hydra Presentation</w:t>
      </w:r>
      <w:r>
        <w:t xml:space="preserve"> Runtime Environment</w:t>
      </w:r>
    </w:p>
    <w:p w:rsidR="00D40ED7" w:rsidRDefault="00D40ED7" w:rsidP="00DE3F3F">
      <w:pPr>
        <w:pStyle w:val="ListParagraph"/>
        <w:numPr>
          <w:ilvl w:val="0"/>
          <w:numId w:val="48"/>
        </w:numPr>
        <w:spacing w:after="0"/>
      </w:pPr>
      <w:r>
        <w:t>Runtime Environment looks for DIV data sources (can be more than one)</w:t>
      </w:r>
    </w:p>
    <w:p w:rsidR="00D40ED7" w:rsidRDefault="00D40ED7" w:rsidP="00DE3F3F">
      <w:pPr>
        <w:pStyle w:val="ListParagraph"/>
        <w:numPr>
          <w:ilvl w:val="0"/>
          <w:numId w:val="48"/>
        </w:numPr>
        <w:spacing w:after="0"/>
      </w:pPr>
      <w:r>
        <w:t>Downloads and launches startup Assembly from data source</w:t>
      </w:r>
    </w:p>
    <w:p w:rsidR="00DE3F3F" w:rsidRDefault="00DE3F3F" w:rsidP="00DE3F3F">
      <w:pPr>
        <w:pStyle w:val="ListParagraph"/>
        <w:spacing w:after="0"/>
        <w:ind w:left="1800"/>
      </w:pPr>
    </w:p>
    <w:p w:rsidR="00DE3F3F" w:rsidRDefault="00094B5E">
      <w:pPr>
        <w:spacing w:after="0"/>
        <w:outlineLvl w:val="2"/>
        <w:rPr>
          <w:b/>
        </w:rPr>
        <w:pPrChange w:id="224" w:author="Netherland, Ken" w:date="2016-12-04T12:08:00Z">
          <w:pPr>
            <w:spacing w:after="0"/>
          </w:pPr>
        </w:pPrChange>
      </w:pPr>
      <w:r>
        <w:rPr>
          <w:b/>
        </w:rPr>
        <w:t xml:space="preserve">Runtime </w:t>
      </w:r>
      <w:r w:rsidR="007C2B60">
        <w:rPr>
          <w:b/>
        </w:rPr>
        <w:t xml:space="preserve">Server </w:t>
      </w:r>
      <w:r w:rsidR="00DE3F3F">
        <w:rPr>
          <w:b/>
        </w:rPr>
        <w:t>Extensions Developer</w:t>
      </w:r>
    </w:p>
    <w:p w:rsidR="00DE3F3F" w:rsidRDefault="00DE3F3F" w:rsidP="00DE3F3F">
      <w:pPr>
        <w:spacing w:after="0"/>
        <w:rPr>
          <w:b/>
        </w:rPr>
      </w:pPr>
    </w:p>
    <w:p w:rsidR="00DE3F3F" w:rsidRDefault="00DE3F3F" w:rsidP="00DE3F3F">
      <w:pPr>
        <w:spacing w:after="0"/>
        <w:rPr>
          <w:b/>
        </w:rPr>
      </w:pPr>
      <w:r>
        <w:rPr>
          <w:b/>
        </w:rPr>
        <w:tab/>
        <w:t>Responsibilities</w:t>
      </w:r>
    </w:p>
    <w:p w:rsidR="00DE3F3F" w:rsidRDefault="00D40ED7" w:rsidP="00DE3F3F">
      <w:pPr>
        <w:pStyle w:val="ListParagraph"/>
        <w:numPr>
          <w:ilvl w:val="0"/>
          <w:numId w:val="48"/>
        </w:numPr>
        <w:spacing w:after="0"/>
      </w:pPr>
      <w:r>
        <w:t>Creates extension to wrap and intercept server calls by the application (i.e. Domain services)</w:t>
      </w:r>
    </w:p>
    <w:p w:rsidR="00D40ED7" w:rsidRDefault="00094B5E" w:rsidP="00DE3F3F">
      <w:pPr>
        <w:pStyle w:val="ListParagraph"/>
        <w:numPr>
          <w:ilvl w:val="0"/>
          <w:numId w:val="48"/>
        </w:numPr>
        <w:spacing w:after="0"/>
      </w:pPr>
      <w:r>
        <w:t>Creates obfuscation service extensions</w:t>
      </w:r>
    </w:p>
    <w:p w:rsidR="00094B5E" w:rsidRDefault="00094B5E" w:rsidP="00DE3F3F">
      <w:pPr>
        <w:pStyle w:val="ListParagraph"/>
        <w:numPr>
          <w:ilvl w:val="0"/>
          <w:numId w:val="48"/>
        </w:numPr>
        <w:spacing w:after="0"/>
      </w:pPr>
      <w:r>
        <w:t>Creates encryption service extensions</w:t>
      </w:r>
    </w:p>
    <w:p w:rsidR="00094B5E" w:rsidRDefault="00094B5E" w:rsidP="00DE3F3F">
      <w:pPr>
        <w:pStyle w:val="ListParagraph"/>
        <w:numPr>
          <w:ilvl w:val="0"/>
          <w:numId w:val="48"/>
        </w:numPr>
        <w:spacing w:after="0"/>
      </w:pPr>
      <w:r>
        <w:t>Creates compression service extensions</w:t>
      </w:r>
    </w:p>
    <w:p w:rsidR="00094B5E" w:rsidRDefault="00094B5E" w:rsidP="00DE3F3F">
      <w:pPr>
        <w:pStyle w:val="ListParagraph"/>
        <w:numPr>
          <w:ilvl w:val="0"/>
          <w:numId w:val="48"/>
        </w:numPr>
        <w:spacing w:after="0"/>
      </w:pPr>
      <w:r>
        <w:t>Creates Runtime Environment extensions (can override base methods)</w:t>
      </w:r>
    </w:p>
    <w:p w:rsidR="00DE3F3F" w:rsidRDefault="00DE3F3F" w:rsidP="00DE3F3F">
      <w:pPr>
        <w:pStyle w:val="ListParagraph"/>
        <w:spacing w:after="0"/>
        <w:ind w:left="1800"/>
      </w:pPr>
    </w:p>
    <w:p w:rsidR="00DE3F3F" w:rsidRDefault="00DE3F3F" w:rsidP="00DE3F3F">
      <w:pPr>
        <w:pStyle w:val="ListParagraph"/>
        <w:spacing w:after="0"/>
        <w:ind w:left="1800"/>
      </w:pPr>
    </w:p>
    <w:p w:rsidR="00DE3F3F" w:rsidRDefault="00DE3F3F" w:rsidP="00DE3F3F">
      <w:pPr>
        <w:spacing w:after="0"/>
      </w:pPr>
    </w:p>
    <w:sectPr w:rsidR="00DE3F3F" w:rsidSect="00DD2434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C99" w:rsidRDefault="00F17C99">
      <w:r>
        <w:separator/>
      </w:r>
    </w:p>
  </w:endnote>
  <w:endnote w:type="continuationSeparator" w:id="0">
    <w:p w:rsidR="00F17C99" w:rsidRDefault="00F1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tineau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068" w:rsidRPr="000E325D" w:rsidRDefault="004D0068" w:rsidP="000E325D">
    <w:pPr>
      <w:tabs>
        <w:tab w:val="center" w:pos="4680"/>
        <w:tab w:val="right" w:pos="9360"/>
      </w:tabs>
    </w:pPr>
    <w:r>
      <w:t xml:space="preserve">Last Modified:  </w:t>
    </w:r>
    <w:r>
      <w:fldChar w:fldCharType="begin"/>
    </w:r>
    <w:r>
      <w:instrText xml:space="preserve"> SAVEDATE  \@ "M/d/yyyy"  \* MERGEFORMAT </w:instrText>
    </w:r>
    <w:r>
      <w:fldChar w:fldCharType="separate"/>
    </w:r>
    <w:ins w:id="225" w:author="Netherland, Ken" w:date="2016-12-18T13:10:00Z">
      <w:r w:rsidR="00E71CE4">
        <w:rPr>
          <w:noProof/>
        </w:rPr>
        <w:t>12/17/2016</w:t>
      </w:r>
    </w:ins>
    <w:ins w:id="226" w:author="Bowser" w:date="2016-12-12T19:28:00Z">
      <w:del w:id="227" w:author="Netherland, Ken" w:date="2016-12-17T10:27:00Z">
        <w:r w:rsidR="00E82BD6" w:rsidDel="00AE07F7">
          <w:rPr>
            <w:noProof/>
          </w:rPr>
          <w:delText>12/11/2016</w:delText>
        </w:r>
      </w:del>
    </w:ins>
    <w:del w:id="228" w:author="Netherland, Ken" w:date="2016-12-17T10:27:00Z">
      <w:r w:rsidR="00314E62" w:rsidDel="00AE07F7">
        <w:rPr>
          <w:noProof/>
        </w:rPr>
        <w:delText>12/4/2016</w:delText>
      </w:r>
    </w:del>
    <w:r>
      <w:fldChar w:fldCharType="end"/>
    </w:r>
    <w:r>
      <w:tab/>
    </w:r>
    <w:r>
      <w:fldChar w:fldCharType="begin"/>
    </w:r>
    <w:r>
      <w:instrText xml:space="preserve"> PAGE </w:instrText>
    </w:r>
    <w:r>
      <w:fldChar w:fldCharType="separate"/>
    </w:r>
    <w:r w:rsidR="00822883">
      <w:rPr>
        <w:noProof/>
      </w:rPr>
      <w:t>14</w:t>
    </w:r>
    <w:r>
      <w:fldChar w:fldCharType="end"/>
    </w:r>
    <w:r>
      <w:t xml:space="preserve"> of </w:t>
    </w:r>
    <w:fldSimple w:instr=" NUMPAGES ">
      <w:r w:rsidR="00822883">
        <w:rPr>
          <w:noProof/>
        </w:rPr>
        <w:t>14</w:t>
      </w:r>
    </w:fldSimple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C99" w:rsidRDefault="00F17C99">
      <w:r>
        <w:separator/>
      </w:r>
    </w:p>
  </w:footnote>
  <w:footnote w:type="continuationSeparator" w:id="0">
    <w:p w:rsidR="00F17C99" w:rsidRDefault="00F17C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27"/>
      <w:gridCol w:w="7533"/>
    </w:tblGrid>
    <w:tr w:rsidR="004D0068" w:rsidRPr="001D0AEC" w:rsidTr="008D0B24">
      <w:trPr>
        <w:trHeight w:hRule="exact" w:val="910"/>
      </w:trPr>
      <w:tc>
        <w:tcPr>
          <w:tcW w:w="1827" w:type="dxa"/>
          <w:tcBorders>
            <w:top w:val="nil"/>
            <w:left w:val="nil"/>
            <w:bottom w:val="nil"/>
            <w:right w:val="nil"/>
          </w:tcBorders>
        </w:tcPr>
        <w:p w:rsidR="004D0068" w:rsidRPr="001D0AEC" w:rsidRDefault="004D0068" w:rsidP="008D0B24">
          <w:pPr>
            <w:tabs>
              <w:tab w:val="left" w:pos="0"/>
              <w:tab w:val="left" w:pos="72"/>
              <w:tab w:val="left" w:pos="240"/>
              <w:tab w:val="left" w:pos="480"/>
              <w:tab w:val="left" w:pos="720"/>
              <w:tab w:val="left" w:pos="960"/>
              <w:tab w:val="left" w:pos="1152"/>
            </w:tabs>
            <w:ind w:right="1179"/>
            <w:rPr>
              <w:rFonts w:cs="Arial"/>
            </w:rPr>
          </w:pPr>
        </w:p>
      </w:tc>
      <w:tc>
        <w:tcPr>
          <w:tcW w:w="7533" w:type="dxa"/>
          <w:vAlign w:val="center"/>
        </w:tcPr>
        <w:p w:rsidR="004D0068" w:rsidRPr="000666DB" w:rsidRDefault="004D0068" w:rsidP="008D0B24">
          <w:pPr>
            <w:spacing w:after="0" w:line="240" w:lineRule="auto"/>
            <w:jc w:val="center"/>
            <w:rPr>
              <w:rFonts w:cs="Arial"/>
              <w:b/>
              <w:sz w:val="22"/>
              <w:szCs w:val="22"/>
            </w:rPr>
          </w:pPr>
        </w:p>
      </w:tc>
    </w:tr>
    <w:tr w:rsidR="004D0068" w:rsidRPr="001D0AEC" w:rsidTr="008D0B24">
      <w:trPr>
        <w:trHeight w:hRule="exact" w:val="1072"/>
      </w:trPr>
      <w:tc>
        <w:tcPr>
          <w:tcW w:w="1827" w:type="dxa"/>
          <w:tcBorders>
            <w:top w:val="nil"/>
            <w:left w:val="nil"/>
            <w:bottom w:val="nil"/>
            <w:right w:val="nil"/>
          </w:tcBorders>
        </w:tcPr>
        <w:p w:rsidR="004D0068" w:rsidRPr="001D0AEC" w:rsidRDefault="004D0068" w:rsidP="008D0B24">
          <w:pPr>
            <w:tabs>
              <w:tab w:val="left" w:pos="240"/>
              <w:tab w:val="left" w:pos="480"/>
              <w:tab w:val="left" w:pos="720"/>
              <w:tab w:val="left" w:pos="960"/>
              <w:tab w:val="left" w:pos="1200"/>
              <w:tab w:val="left" w:pos="1440"/>
              <w:tab w:val="left" w:pos="1680"/>
            </w:tabs>
            <w:spacing w:before="60" w:after="60" w:line="240" w:lineRule="auto"/>
            <w:rPr>
              <w:rFonts w:cs="Arial"/>
              <w:noProof/>
              <w:sz w:val="22"/>
              <w:szCs w:val="22"/>
            </w:rPr>
          </w:pPr>
        </w:p>
        <w:p w:rsidR="004D0068" w:rsidRPr="001D0AEC" w:rsidRDefault="004D0068" w:rsidP="008D0B24">
          <w:pPr>
            <w:spacing w:before="60" w:after="60" w:line="240" w:lineRule="auto"/>
            <w:rPr>
              <w:rFonts w:cs="Arial"/>
              <w:sz w:val="22"/>
              <w:szCs w:val="22"/>
            </w:rPr>
          </w:pPr>
          <w:r w:rsidRPr="001D0AEC">
            <w:rPr>
              <w:rFonts w:cs="Arial"/>
              <w:sz w:val="22"/>
              <w:szCs w:val="22"/>
            </w:rPr>
            <w:t xml:space="preserve">Version </w:t>
          </w:r>
          <w:r w:rsidR="009801A8">
            <w:rPr>
              <w:rFonts w:cs="Arial"/>
              <w:sz w:val="22"/>
              <w:szCs w:val="22"/>
            </w:rPr>
            <w:t>0.1</w:t>
          </w:r>
        </w:p>
        <w:p w:rsidR="004D0068" w:rsidRPr="001D0AEC" w:rsidRDefault="004D0068" w:rsidP="008D0B24">
          <w:pPr>
            <w:tabs>
              <w:tab w:val="left" w:pos="240"/>
              <w:tab w:val="left" w:pos="480"/>
              <w:tab w:val="left" w:pos="720"/>
              <w:tab w:val="left" w:pos="960"/>
              <w:tab w:val="left" w:pos="1200"/>
              <w:tab w:val="left" w:pos="1440"/>
              <w:tab w:val="left" w:pos="1680"/>
            </w:tabs>
            <w:spacing w:before="60" w:after="60" w:line="240" w:lineRule="auto"/>
            <w:rPr>
              <w:rFonts w:cs="Arial"/>
              <w:noProof/>
              <w:sz w:val="22"/>
              <w:szCs w:val="22"/>
            </w:rPr>
          </w:pPr>
        </w:p>
      </w:tc>
      <w:tc>
        <w:tcPr>
          <w:tcW w:w="7533" w:type="dxa"/>
        </w:tcPr>
        <w:p w:rsidR="004D0068" w:rsidRPr="000666DB" w:rsidRDefault="004D0068" w:rsidP="008D0B24">
          <w:pPr>
            <w:spacing w:before="60" w:after="60" w:line="240" w:lineRule="auto"/>
            <w:rPr>
              <w:sz w:val="22"/>
              <w:szCs w:val="22"/>
            </w:rPr>
          </w:pPr>
          <w:r w:rsidRPr="000666DB">
            <w:rPr>
              <w:b/>
              <w:sz w:val="22"/>
              <w:szCs w:val="22"/>
            </w:rPr>
            <w:t>Project:</w:t>
          </w:r>
          <w:r w:rsidRPr="000666DB">
            <w:rPr>
              <w:sz w:val="22"/>
              <w:szCs w:val="22"/>
            </w:rPr>
            <w:t xml:space="preserve">  </w:t>
          </w:r>
          <w:r w:rsidR="00BE240B" w:rsidRPr="00BE240B">
            <w:rPr>
              <w:sz w:val="22"/>
              <w:szCs w:val="22"/>
            </w:rPr>
            <w:t>0077 Net2Html5</w:t>
          </w:r>
        </w:p>
        <w:p w:rsidR="004D0068" w:rsidRPr="000666DB" w:rsidRDefault="004D0068" w:rsidP="008D0B24">
          <w:pPr>
            <w:spacing w:before="60" w:after="60" w:line="240" w:lineRule="auto"/>
            <w:rPr>
              <w:bCs/>
              <w:iCs/>
              <w:color w:val="000000"/>
              <w:sz w:val="22"/>
              <w:szCs w:val="22"/>
            </w:rPr>
          </w:pPr>
          <w:r w:rsidRPr="000666DB">
            <w:rPr>
              <w:b/>
              <w:sz w:val="22"/>
              <w:szCs w:val="22"/>
            </w:rPr>
            <w:t>Subject:</w:t>
          </w:r>
          <w:r w:rsidRPr="000666DB">
            <w:rPr>
              <w:sz w:val="22"/>
              <w:szCs w:val="22"/>
            </w:rPr>
            <w:t xml:space="preserve">  </w:t>
          </w:r>
          <w:r w:rsidR="00A77D41">
            <w:rPr>
              <w:bCs/>
              <w:iCs/>
              <w:color w:val="000000"/>
              <w:sz w:val="22"/>
              <w:szCs w:val="22"/>
            </w:rPr>
            <w:t>Business Model</w:t>
          </w:r>
          <w:r>
            <w:rPr>
              <w:bCs/>
              <w:iCs/>
              <w:color w:val="000000"/>
              <w:sz w:val="22"/>
              <w:szCs w:val="22"/>
            </w:rPr>
            <w:t xml:space="preserve"> (</w:t>
          </w:r>
          <w:r w:rsidR="00A77D41">
            <w:rPr>
              <w:bCs/>
              <w:iCs/>
              <w:color w:val="000000"/>
              <w:sz w:val="22"/>
              <w:szCs w:val="22"/>
            </w:rPr>
            <w:t>BM</w:t>
          </w:r>
          <w:r>
            <w:rPr>
              <w:bCs/>
              <w:iCs/>
              <w:color w:val="000000"/>
              <w:sz w:val="22"/>
              <w:szCs w:val="22"/>
            </w:rPr>
            <w:t>)</w:t>
          </w:r>
        </w:p>
        <w:p w:rsidR="004D0068" w:rsidRPr="000666DB" w:rsidRDefault="004D0068" w:rsidP="008D0B24">
          <w:pPr>
            <w:spacing w:before="60" w:after="60" w:line="240" w:lineRule="auto"/>
            <w:rPr>
              <w:sz w:val="22"/>
              <w:szCs w:val="22"/>
            </w:rPr>
          </w:pPr>
          <w:r w:rsidRPr="000666DB">
            <w:rPr>
              <w:b/>
              <w:bCs/>
              <w:iCs/>
              <w:color w:val="000000"/>
              <w:sz w:val="22"/>
              <w:szCs w:val="22"/>
            </w:rPr>
            <w:t>Doc ID:</w:t>
          </w:r>
          <w:r w:rsidRPr="000666DB">
            <w:rPr>
              <w:bCs/>
              <w:iCs/>
              <w:color w:val="000000"/>
              <w:sz w:val="22"/>
              <w:szCs w:val="22"/>
            </w:rPr>
            <w:t xml:space="preserve">    </w:t>
          </w:r>
          <w:r w:rsidR="00BE240B" w:rsidRPr="00BE240B">
            <w:rPr>
              <w:bCs/>
              <w:iCs/>
              <w:color w:val="000000"/>
              <w:sz w:val="22"/>
              <w:szCs w:val="22"/>
            </w:rPr>
            <w:t>0077 Net2Html5</w:t>
          </w:r>
          <w:r w:rsidRPr="000666DB">
            <w:rPr>
              <w:bCs/>
              <w:iCs/>
              <w:color w:val="000000"/>
              <w:sz w:val="22"/>
              <w:szCs w:val="22"/>
            </w:rPr>
            <w:t>-</w:t>
          </w:r>
          <w:r w:rsidR="00A77D41">
            <w:rPr>
              <w:bCs/>
              <w:iCs/>
              <w:color w:val="000000"/>
              <w:sz w:val="22"/>
              <w:szCs w:val="22"/>
            </w:rPr>
            <w:t xml:space="preserve"> BM</w:t>
          </w:r>
          <w:r w:rsidRPr="000666DB">
            <w:rPr>
              <w:bCs/>
              <w:iCs/>
              <w:color w:val="000000"/>
              <w:sz w:val="22"/>
              <w:szCs w:val="22"/>
            </w:rPr>
            <w:t>-</w:t>
          </w:r>
          <w:r w:rsidR="009801A8">
            <w:rPr>
              <w:bCs/>
              <w:iCs/>
              <w:color w:val="000000"/>
              <w:sz w:val="22"/>
              <w:szCs w:val="22"/>
            </w:rPr>
            <w:t>001</w:t>
          </w:r>
        </w:p>
      </w:tc>
    </w:tr>
  </w:tbl>
  <w:p w:rsidR="004D0068" w:rsidRPr="007D22B2" w:rsidRDefault="004D0068" w:rsidP="00804F71">
    <w:pPr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528AD376"/>
    <w:lvl w:ilvl="0">
      <w:start w:val="1"/>
      <w:numFmt w:val="lowerRoman"/>
      <w:lvlText w:val="%1."/>
      <w:lvlJc w:val="left"/>
      <w:pPr>
        <w:tabs>
          <w:tab w:val="num" w:pos="1440"/>
        </w:tabs>
        <w:ind w:left="1080" w:hanging="360"/>
      </w:pPr>
      <w:rPr>
        <w:rFonts w:hint="default"/>
      </w:rPr>
    </w:lvl>
  </w:abstractNum>
  <w:abstractNum w:abstractNumId="1">
    <w:nsid w:val="FFFFFF7F"/>
    <w:multiLevelType w:val="singleLevel"/>
    <w:tmpl w:val="F682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3"/>
    <w:multiLevelType w:val="singleLevel"/>
    <w:tmpl w:val="F42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5A6A0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7BD1DE2"/>
    <w:multiLevelType w:val="hybridMultilevel"/>
    <w:tmpl w:val="EB5A9406"/>
    <w:lvl w:ilvl="0" w:tplc="FA8099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60A99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C7ACCD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C6D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03F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BEAF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347B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3627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9A0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E94E22"/>
    <w:multiLevelType w:val="hybridMultilevel"/>
    <w:tmpl w:val="23DE5334"/>
    <w:lvl w:ilvl="0" w:tplc="1F0C8C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8F78B3"/>
    <w:multiLevelType w:val="hybridMultilevel"/>
    <w:tmpl w:val="8F00867E"/>
    <w:lvl w:ilvl="0" w:tplc="3FEE04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7A5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E0629C"/>
    <w:multiLevelType w:val="multilevel"/>
    <w:tmpl w:val="A426CEF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070F7E"/>
    <w:multiLevelType w:val="multilevel"/>
    <w:tmpl w:val="0DE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43BE4"/>
    <w:multiLevelType w:val="hybridMultilevel"/>
    <w:tmpl w:val="B566B316"/>
    <w:lvl w:ilvl="0" w:tplc="04090009"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C15B90"/>
    <w:multiLevelType w:val="multilevel"/>
    <w:tmpl w:val="1586FE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A565CEA"/>
    <w:multiLevelType w:val="hybridMultilevel"/>
    <w:tmpl w:val="6A8007BA"/>
    <w:lvl w:ilvl="0" w:tplc="A19AF9B8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8D240FB0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1B0AC238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93E6810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5C0D0C8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2ED4E43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96BE8132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4120F68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5C4C3E9E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>
    <w:nsid w:val="34B42A30"/>
    <w:multiLevelType w:val="hybridMultilevel"/>
    <w:tmpl w:val="6720C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E32B6A"/>
    <w:multiLevelType w:val="multilevel"/>
    <w:tmpl w:val="C95C716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403689"/>
    <w:multiLevelType w:val="hybridMultilevel"/>
    <w:tmpl w:val="C0CA89D4"/>
    <w:lvl w:ilvl="0" w:tplc="5FEC6DFA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FB0B36"/>
    <w:multiLevelType w:val="hybridMultilevel"/>
    <w:tmpl w:val="E056EB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BF6909"/>
    <w:multiLevelType w:val="singleLevel"/>
    <w:tmpl w:val="D7D497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3BC52B24"/>
    <w:multiLevelType w:val="hybridMultilevel"/>
    <w:tmpl w:val="9C3AC3F4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2A1EC2"/>
    <w:multiLevelType w:val="hybridMultilevel"/>
    <w:tmpl w:val="64B26E9C"/>
    <w:lvl w:ilvl="0" w:tplc="66A07986">
      <w:start w:val="1"/>
      <w:numFmt w:val="bullet"/>
      <w:pStyle w:val="ListBulletinden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D0060046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B5C60D6A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6BC433E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2D24050C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F8F0DC7A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D2EC3EF2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278A63C4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DB0050F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0">
    <w:nsid w:val="4CDD0944"/>
    <w:multiLevelType w:val="multilevel"/>
    <w:tmpl w:val="1F6AAB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1152"/>
        </w:tabs>
        <w:ind w:left="1152" w:hanging="1152"/>
      </w:pPr>
      <w:rPr>
        <w:rFonts w:hint="default"/>
      </w:rPr>
    </w:lvl>
  </w:abstractNum>
  <w:abstractNum w:abstractNumId="21">
    <w:nsid w:val="4F703ACA"/>
    <w:multiLevelType w:val="hybridMultilevel"/>
    <w:tmpl w:val="201A0D98"/>
    <w:lvl w:ilvl="0" w:tplc="A0EAA8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D686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DE9B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8C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BE02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A4D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A90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2869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F0D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9B5B97"/>
    <w:multiLevelType w:val="multilevel"/>
    <w:tmpl w:val="A0C4F10E"/>
    <w:lvl w:ilvl="0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4175F2"/>
    <w:multiLevelType w:val="hybridMultilevel"/>
    <w:tmpl w:val="109C719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5">
    <w:nsid w:val="5E982861"/>
    <w:multiLevelType w:val="hybridMultilevel"/>
    <w:tmpl w:val="C95C7160"/>
    <w:lvl w:ilvl="0" w:tplc="0ED8F44A">
      <w:start w:val="1"/>
      <w:numFmt w:val="bullet"/>
      <w:pStyle w:val="ListBullet2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9C1BB4"/>
    <w:multiLevelType w:val="multilevel"/>
    <w:tmpl w:val="0DE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A96325"/>
    <w:multiLevelType w:val="hybridMultilevel"/>
    <w:tmpl w:val="B2D067B8"/>
    <w:lvl w:ilvl="0" w:tplc="FFFFFFF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9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8">
    <w:nsid w:val="630C1D4D"/>
    <w:multiLevelType w:val="hybridMultilevel"/>
    <w:tmpl w:val="B7F4A5F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>
    <w:nsid w:val="638113B6"/>
    <w:multiLevelType w:val="hybridMultilevel"/>
    <w:tmpl w:val="A0C4F10E"/>
    <w:lvl w:ilvl="0" w:tplc="0409000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>
    <w:nsid w:val="65500A0F"/>
    <w:multiLevelType w:val="multilevel"/>
    <w:tmpl w:val="F2A2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264FC0"/>
    <w:multiLevelType w:val="hybridMultilevel"/>
    <w:tmpl w:val="7A8842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87C33CA"/>
    <w:multiLevelType w:val="hybridMultilevel"/>
    <w:tmpl w:val="04824984"/>
    <w:lvl w:ilvl="0" w:tplc="04090005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>
    <w:nsid w:val="68927104"/>
    <w:multiLevelType w:val="hybridMultilevel"/>
    <w:tmpl w:val="3FF2794E"/>
    <w:lvl w:ilvl="0" w:tplc="3E5CAFF4">
      <w:start w:val="1"/>
      <w:numFmt w:val="decimal"/>
      <w:pStyle w:val="ListNumber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4">
    <w:nsid w:val="6EAA310F"/>
    <w:multiLevelType w:val="hybridMultilevel"/>
    <w:tmpl w:val="7CA670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037443B"/>
    <w:multiLevelType w:val="hybridMultilevel"/>
    <w:tmpl w:val="5E60F7D6"/>
    <w:lvl w:ilvl="0" w:tplc="04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5A339E3"/>
    <w:multiLevelType w:val="hybridMultilevel"/>
    <w:tmpl w:val="0144D9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>
    <w:nsid w:val="7A89281F"/>
    <w:multiLevelType w:val="hybridMultilevel"/>
    <w:tmpl w:val="C024C230"/>
    <w:lvl w:ilvl="0" w:tplc="0409000F"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16"/>
      </w:rPr>
    </w:lvl>
    <w:lvl w:ilvl="1" w:tplc="040900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DE71DD"/>
    <w:multiLevelType w:val="hybridMultilevel"/>
    <w:tmpl w:val="FA0E8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1"/>
  </w:num>
  <w:num w:numId="3">
    <w:abstractNumId w:val="5"/>
  </w:num>
  <w:num w:numId="4">
    <w:abstractNumId w:val="27"/>
  </w:num>
  <w:num w:numId="5">
    <w:abstractNumId w:val="24"/>
  </w:num>
  <w:num w:numId="6">
    <w:abstractNumId w:val="12"/>
  </w:num>
  <w:num w:numId="7">
    <w:abstractNumId w:val="32"/>
  </w:num>
  <w:num w:numId="8">
    <w:abstractNumId w:val="13"/>
  </w:num>
  <w:num w:numId="9">
    <w:abstractNumId w:val="26"/>
  </w:num>
  <w:num w:numId="10">
    <w:abstractNumId w:val="29"/>
  </w:num>
  <w:num w:numId="11">
    <w:abstractNumId w:val="37"/>
  </w:num>
  <w:num w:numId="12">
    <w:abstractNumId w:val="10"/>
  </w:num>
  <w:num w:numId="13">
    <w:abstractNumId w:val="18"/>
  </w:num>
  <w:num w:numId="14">
    <w:abstractNumId w:val="7"/>
  </w:num>
  <w:num w:numId="15">
    <w:abstractNumId w:val="4"/>
    <w:lvlOverride w:ilvl="0">
      <w:lvl w:ilvl="0">
        <w:numFmt w:val="bullet"/>
        <w:lvlText w:val="-"/>
        <w:legacy w:legacy="1" w:legacySpace="0" w:legacyIndent="1140"/>
        <w:lvlJc w:val="left"/>
        <w:pPr>
          <w:ind w:left="1707" w:hanging="1140"/>
        </w:pPr>
      </w:lvl>
    </w:lvlOverride>
  </w:num>
  <w:num w:numId="16">
    <w:abstractNumId w:val="9"/>
  </w:num>
  <w:num w:numId="17">
    <w:abstractNumId w:val="8"/>
  </w:num>
  <w:num w:numId="18">
    <w:abstractNumId w:val="22"/>
  </w:num>
  <w:num w:numId="19">
    <w:abstractNumId w:val="38"/>
  </w:num>
  <w:num w:numId="20">
    <w:abstractNumId w:val="6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19"/>
  </w:num>
  <w:num w:numId="31">
    <w:abstractNumId w:val="2"/>
  </w:num>
  <w:num w:numId="32">
    <w:abstractNumId w:val="21"/>
  </w:num>
  <w:num w:numId="33">
    <w:abstractNumId w:val="3"/>
  </w:num>
  <w:num w:numId="34">
    <w:abstractNumId w:val="3"/>
  </w:num>
  <w:num w:numId="35">
    <w:abstractNumId w:val="1"/>
  </w:num>
  <w:num w:numId="36">
    <w:abstractNumId w:val="17"/>
  </w:num>
  <w:num w:numId="37">
    <w:abstractNumId w:val="0"/>
  </w:num>
  <w:num w:numId="38">
    <w:abstractNumId w:val="0"/>
  </w:num>
  <w:num w:numId="39">
    <w:abstractNumId w:val="16"/>
  </w:num>
  <w:num w:numId="40">
    <w:abstractNumId w:val="23"/>
  </w:num>
  <w:num w:numId="41">
    <w:abstractNumId w:val="28"/>
  </w:num>
  <w:num w:numId="42">
    <w:abstractNumId w:val="33"/>
  </w:num>
  <w:num w:numId="43">
    <w:abstractNumId w:val="25"/>
  </w:num>
  <w:num w:numId="44">
    <w:abstractNumId w:val="14"/>
  </w:num>
  <w:num w:numId="45">
    <w:abstractNumId w:val="15"/>
  </w:num>
  <w:num w:numId="46">
    <w:abstractNumId w:val="30"/>
  </w:num>
  <w:num w:numId="47">
    <w:abstractNumId w:val="33"/>
    <w:lvlOverride w:ilvl="0">
      <w:startOverride w:val="1"/>
    </w:lvlOverride>
  </w:num>
  <w:num w:numId="48">
    <w:abstractNumId w:val="34"/>
  </w:num>
  <w:num w:numId="49">
    <w:abstractNumId w:val="31"/>
  </w:num>
  <w:num w:numId="50">
    <w:abstractNumId w:val="3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wser">
    <w15:presenceInfo w15:providerId="None" w15:userId="Bow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41"/>
    <w:rsid w:val="00020CBD"/>
    <w:rsid w:val="00021E48"/>
    <w:rsid w:val="00023347"/>
    <w:rsid w:val="0002579E"/>
    <w:rsid w:val="00037974"/>
    <w:rsid w:val="00044EC2"/>
    <w:rsid w:val="00064650"/>
    <w:rsid w:val="00094B5E"/>
    <w:rsid w:val="000A53EC"/>
    <w:rsid w:val="000C69F9"/>
    <w:rsid w:val="000E325D"/>
    <w:rsid w:val="00111919"/>
    <w:rsid w:val="00145F7E"/>
    <w:rsid w:val="00146562"/>
    <w:rsid w:val="00167E99"/>
    <w:rsid w:val="001727A4"/>
    <w:rsid w:val="00192454"/>
    <w:rsid w:val="001A3BE7"/>
    <w:rsid w:val="001C2551"/>
    <w:rsid w:val="001D5FFC"/>
    <w:rsid w:val="001E7077"/>
    <w:rsid w:val="001F158A"/>
    <w:rsid w:val="001F23AD"/>
    <w:rsid w:val="00226F02"/>
    <w:rsid w:val="002411B6"/>
    <w:rsid w:val="00244042"/>
    <w:rsid w:val="00247009"/>
    <w:rsid w:val="0029338A"/>
    <w:rsid w:val="002B2635"/>
    <w:rsid w:val="002B4A8D"/>
    <w:rsid w:val="002C4BB1"/>
    <w:rsid w:val="002D7081"/>
    <w:rsid w:val="002E2028"/>
    <w:rsid w:val="002E5AF5"/>
    <w:rsid w:val="00314E62"/>
    <w:rsid w:val="00327C91"/>
    <w:rsid w:val="003302F7"/>
    <w:rsid w:val="00330B32"/>
    <w:rsid w:val="00334FD4"/>
    <w:rsid w:val="003408D9"/>
    <w:rsid w:val="00345C14"/>
    <w:rsid w:val="003661CC"/>
    <w:rsid w:val="00373E88"/>
    <w:rsid w:val="00397894"/>
    <w:rsid w:val="003A2BE8"/>
    <w:rsid w:val="003B4537"/>
    <w:rsid w:val="003C1CB6"/>
    <w:rsid w:val="003D0885"/>
    <w:rsid w:val="003F1368"/>
    <w:rsid w:val="003F7CA7"/>
    <w:rsid w:val="00407DCB"/>
    <w:rsid w:val="004150F3"/>
    <w:rsid w:val="00415EB9"/>
    <w:rsid w:val="00446DAE"/>
    <w:rsid w:val="0045650D"/>
    <w:rsid w:val="0046584D"/>
    <w:rsid w:val="004D0068"/>
    <w:rsid w:val="004E34CA"/>
    <w:rsid w:val="00510805"/>
    <w:rsid w:val="005252A2"/>
    <w:rsid w:val="00545D36"/>
    <w:rsid w:val="00547157"/>
    <w:rsid w:val="00554BCC"/>
    <w:rsid w:val="00562732"/>
    <w:rsid w:val="00574DFB"/>
    <w:rsid w:val="005A519F"/>
    <w:rsid w:val="005C3FAF"/>
    <w:rsid w:val="005E4EA7"/>
    <w:rsid w:val="00621E6B"/>
    <w:rsid w:val="00625E58"/>
    <w:rsid w:val="00631684"/>
    <w:rsid w:val="006465D2"/>
    <w:rsid w:val="00647D8D"/>
    <w:rsid w:val="00663D26"/>
    <w:rsid w:val="006B6D64"/>
    <w:rsid w:val="006B7E13"/>
    <w:rsid w:val="006C1B71"/>
    <w:rsid w:val="006D1F5D"/>
    <w:rsid w:val="006F4E7A"/>
    <w:rsid w:val="006F6E56"/>
    <w:rsid w:val="00704230"/>
    <w:rsid w:val="007057DD"/>
    <w:rsid w:val="00707399"/>
    <w:rsid w:val="00707FF4"/>
    <w:rsid w:val="0071332A"/>
    <w:rsid w:val="0071455A"/>
    <w:rsid w:val="007620B9"/>
    <w:rsid w:val="00772F7A"/>
    <w:rsid w:val="00775F1E"/>
    <w:rsid w:val="00776133"/>
    <w:rsid w:val="00796EE4"/>
    <w:rsid w:val="007C2B60"/>
    <w:rsid w:val="007D22B2"/>
    <w:rsid w:val="007E2F51"/>
    <w:rsid w:val="007F38AA"/>
    <w:rsid w:val="00804F71"/>
    <w:rsid w:val="008121A3"/>
    <w:rsid w:val="00822883"/>
    <w:rsid w:val="00844CB9"/>
    <w:rsid w:val="00860368"/>
    <w:rsid w:val="00860390"/>
    <w:rsid w:val="00874AE1"/>
    <w:rsid w:val="008774E8"/>
    <w:rsid w:val="008808CC"/>
    <w:rsid w:val="00880FDF"/>
    <w:rsid w:val="008868AC"/>
    <w:rsid w:val="008A3AF8"/>
    <w:rsid w:val="008A4360"/>
    <w:rsid w:val="008D0B24"/>
    <w:rsid w:val="008D2D1C"/>
    <w:rsid w:val="008D6410"/>
    <w:rsid w:val="008E2F99"/>
    <w:rsid w:val="008F2723"/>
    <w:rsid w:val="008F35EA"/>
    <w:rsid w:val="0095325F"/>
    <w:rsid w:val="00964E83"/>
    <w:rsid w:val="009801A8"/>
    <w:rsid w:val="009A62EB"/>
    <w:rsid w:val="009D0C73"/>
    <w:rsid w:val="009E4C3E"/>
    <w:rsid w:val="00A01778"/>
    <w:rsid w:val="00A23B4A"/>
    <w:rsid w:val="00A7077D"/>
    <w:rsid w:val="00A77D41"/>
    <w:rsid w:val="00A95B11"/>
    <w:rsid w:val="00AC6F9D"/>
    <w:rsid w:val="00AD0C80"/>
    <w:rsid w:val="00AE07F7"/>
    <w:rsid w:val="00AE28A6"/>
    <w:rsid w:val="00B139DC"/>
    <w:rsid w:val="00B21FF3"/>
    <w:rsid w:val="00B27AD5"/>
    <w:rsid w:val="00B37B1E"/>
    <w:rsid w:val="00B420F9"/>
    <w:rsid w:val="00B60696"/>
    <w:rsid w:val="00B93967"/>
    <w:rsid w:val="00B9512B"/>
    <w:rsid w:val="00BA5E32"/>
    <w:rsid w:val="00BA7D85"/>
    <w:rsid w:val="00BC64FE"/>
    <w:rsid w:val="00BE240B"/>
    <w:rsid w:val="00BF4E20"/>
    <w:rsid w:val="00C02890"/>
    <w:rsid w:val="00C202ED"/>
    <w:rsid w:val="00C2338C"/>
    <w:rsid w:val="00C40422"/>
    <w:rsid w:val="00C5769F"/>
    <w:rsid w:val="00C61BD1"/>
    <w:rsid w:val="00C775B9"/>
    <w:rsid w:val="00CA0CCE"/>
    <w:rsid w:val="00CA2B40"/>
    <w:rsid w:val="00CC1219"/>
    <w:rsid w:val="00CD05BC"/>
    <w:rsid w:val="00CD10F6"/>
    <w:rsid w:val="00CE3660"/>
    <w:rsid w:val="00D00216"/>
    <w:rsid w:val="00D07425"/>
    <w:rsid w:val="00D248A2"/>
    <w:rsid w:val="00D40ED7"/>
    <w:rsid w:val="00D4604A"/>
    <w:rsid w:val="00D47EC4"/>
    <w:rsid w:val="00D61884"/>
    <w:rsid w:val="00D6275C"/>
    <w:rsid w:val="00D6579A"/>
    <w:rsid w:val="00D709A6"/>
    <w:rsid w:val="00D954FE"/>
    <w:rsid w:val="00DB2552"/>
    <w:rsid w:val="00DB724B"/>
    <w:rsid w:val="00DC4022"/>
    <w:rsid w:val="00DD2434"/>
    <w:rsid w:val="00DD6F6B"/>
    <w:rsid w:val="00DE3F3F"/>
    <w:rsid w:val="00DF2D3E"/>
    <w:rsid w:val="00DF3446"/>
    <w:rsid w:val="00E02F03"/>
    <w:rsid w:val="00E37C9F"/>
    <w:rsid w:val="00E4437D"/>
    <w:rsid w:val="00E61561"/>
    <w:rsid w:val="00E6165E"/>
    <w:rsid w:val="00E71CE4"/>
    <w:rsid w:val="00E82250"/>
    <w:rsid w:val="00E82BD6"/>
    <w:rsid w:val="00E85943"/>
    <w:rsid w:val="00E936E1"/>
    <w:rsid w:val="00EC447B"/>
    <w:rsid w:val="00F17C99"/>
    <w:rsid w:val="00F3726A"/>
    <w:rsid w:val="00F40FD1"/>
    <w:rsid w:val="00F43FF0"/>
    <w:rsid w:val="00F5102A"/>
    <w:rsid w:val="00F73DB2"/>
    <w:rsid w:val="00F74D41"/>
    <w:rsid w:val="00FD3314"/>
    <w:rsid w:val="00FD4BA3"/>
    <w:rsid w:val="00FD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25D"/>
    <w:pPr>
      <w:spacing w:after="120" w:line="240" w:lineRule="atLeast"/>
    </w:pPr>
    <w:rPr>
      <w:rFonts w:ascii="Arial" w:hAnsi="Arial"/>
    </w:rPr>
  </w:style>
  <w:style w:type="paragraph" w:styleId="Heading1">
    <w:name w:val="heading 1"/>
    <w:next w:val="Normal"/>
    <w:qFormat/>
    <w:rsid w:val="000E325D"/>
    <w:pPr>
      <w:keepNext/>
      <w:widowControl w:val="0"/>
      <w:numPr>
        <w:numId w:val="29"/>
      </w:numPr>
      <w:tabs>
        <w:tab w:val="left" w:pos="720"/>
      </w:tabs>
      <w:spacing w:before="120" w:after="240"/>
      <w:outlineLvl w:val="0"/>
    </w:pPr>
    <w:rPr>
      <w:rFonts w:ascii="Arial" w:hAnsi="Arial"/>
      <w:b/>
      <w:kern w:val="28"/>
      <w:sz w:val="32"/>
      <w:szCs w:val="32"/>
    </w:rPr>
  </w:style>
  <w:style w:type="paragraph" w:styleId="Heading2">
    <w:name w:val="heading 2"/>
    <w:next w:val="Normal"/>
    <w:qFormat/>
    <w:rsid w:val="000E325D"/>
    <w:pPr>
      <w:keepNext/>
      <w:numPr>
        <w:ilvl w:val="1"/>
        <w:numId w:val="29"/>
      </w:numPr>
      <w:tabs>
        <w:tab w:val="left" w:pos="720"/>
      </w:tabs>
      <w:spacing w:before="240" w:after="120"/>
      <w:outlineLvl w:val="1"/>
    </w:pPr>
    <w:rPr>
      <w:rFonts w:ascii="Arial" w:hAnsi="Arial"/>
      <w:b/>
      <w:i/>
      <w:sz w:val="26"/>
      <w:szCs w:val="28"/>
    </w:rPr>
  </w:style>
  <w:style w:type="paragraph" w:styleId="Heading3">
    <w:name w:val="heading 3"/>
    <w:next w:val="Normal"/>
    <w:qFormat/>
    <w:rsid w:val="000E325D"/>
    <w:pPr>
      <w:keepNext/>
      <w:widowControl w:val="0"/>
      <w:numPr>
        <w:ilvl w:val="2"/>
        <w:numId w:val="29"/>
      </w:numPr>
      <w:tabs>
        <w:tab w:val="left" w:pos="864"/>
        <w:tab w:val="left" w:pos="1296"/>
      </w:tabs>
      <w:spacing w:before="240" w:after="12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qFormat/>
    <w:rsid w:val="000E325D"/>
    <w:pPr>
      <w:keepNext/>
      <w:widowControl w:val="0"/>
      <w:numPr>
        <w:ilvl w:val="3"/>
        <w:numId w:val="29"/>
      </w:numPr>
      <w:tabs>
        <w:tab w:val="left" w:pos="1008"/>
        <w:tab w:val="left" w:pos="1440"/>
      </w:tabs>
      <w:spacing w:before="240" w:after="120"/>
      <w:outlineLvl w:val="3"/>
    </w:pPr>
    <w:rPr>
      <w:rFonts w:ascii="Arial" w:hAnsi="Arial"/>
      <w:b/>
      <w:i/>
      <w:sz w:val="24"/>
    </w:rPr>
  </w:style>
  <w:style w:type="paragraph" w:styleId="Heading5">
    <w:name w:val="heading 5"/>
    <w:next w:val="Normal"/>
    <w:qFormat/>
    <w:rsid w:val="000E325D"/>
    <w:pPr>
      <w:keepNext/>
      <w:widowControl w:val="0"/>
      <w:numPr>
        <w:ilvl w:val="4"/>
        <w:numId w:val="29"/>
      </w:numPr>
      <w:tabs>
        <w:tab w:val="left" w:pos="1152"/>
        <w:tab w:val="left" w:pos="1584"/>
      </w:tabs>
      <w:spacing w:before="240" w:after="120"/>
      <w:outlineLvl w:val="4"/>
    </w:pPr>
    <w:rPr>
      <w:rFonts w:ascii="Arial" w:hAnsi="Arial"/>
      <w:b/>
      <w:sz w:val="22"/>
    </w:rPr>
  </w:style>
  <w:style w:type="paragraph" w:styleId="Heading6">
    <w:name w:val="heading 6"/>
    <w:next w:val="Normal"/>
    <w:qFormat/>
    <w:rsid w:val="000E325D"/>
    <w:pPr>
      <w:keepNext/>
      <w:widowControl w:val="0"/>
      <w:numPr>
        <w:ilvl w:val="5"/>
        <w:numId w:val="29"/>
      </w:numPr>
      <w:tabs>
        <w:tab w:val="left" w:pos="1296"/>
        <w:tab w:val="left" w:pos="1872"/>
      </w:tabs>
      <w:spacing w:before="240" w:after="120"/>
      <w:outlineLvl w:val="5"/>
    </w:pPr>
    <w:rPr>
      <w:rFonts w:ascii="Arial" w:hAnsi="Arial"/>
      <w:b/>
      <w:i/>
      <w:sz w:val="22"/>
    </w:rPr>
  </w:style>
  <w:style w:type="paragraph" w:styleId="Heading7">
    <w:name w:val="heading 7"/>
    <w:next w:val="Normal"/>
    <w:qFormat/>
    <w:rsid w:val="000E325D"/>
    <w:pPr>
      <w:keepNext/>
      <w:widowControl w:val="0"/>
      <w:numPr>
        <w:ilvl w:val="6"/>
        <w:numId w:val="29"/>
      </w:numPr>
      <w:spacing w:before="120" w:after="240"/>
      <w:outlineLvl w:val="6"/>
    </w:pPr>
    <w:rPr>
      <w:rFonts w:ascii="Arial" w:hAnsi="Arial"/>
      <w:b/>
      <w:sz w:val="32"/>
      <w:szCs w:val="32"/>
    </w:rPr>
  </w:style>
  <w:style w:type="paragraph" w:styleId="Heading8">
    <w:name w:val="heading 8"/>
    <w:next w:val="Normal"/>
    <w:qFormat/>
    <w:rsid w:val="000E325D"/>
    <w:pPr>
      <w:keepNext/>
      <w:widowControl w:val="0"/>
      <w:numPr>
        <w:ilvl w:val="7"/>
        <w:numId w:val="29"/>
      </w:numPr>
      <w:tabs>
        <w:tab w:val="left" w:pos="720"/>
      </w:tabs>
      <w:spacing w:before="240" w:after="120"/>
      <w:outlineLvl w:val="7"/>
    </w:pPr>
    <w:rPr>
      <w:rFonts w:ascii="Arial" w:hAnsi="Arial"/>
      <w:b/>
      <w:i/>
      <w:sz w:val="28"/>
      <w:szCs w:val="28"/>
    </w:rPr>
  </w:style>
  <w:style w:type="paragraph" w:styleId="Heading9">
    <w:name w:val="heading 9"/>
    <w:next w:val="Normal"/>
    <w:qFormat/>
    <w:rsid w:val="000E325D"/>
    <w:pPr>
      <w:keepNext/>
      <w:widowControl w:val="0"/>
      <w:numPr>
        <w:ilvl w:val="8"/>
        <w:numId w:val="29"/>
      </w:numPr>
      <w:tabs>
        <w:tab w:val="left" w:pos="1296"/>
      </w:tabs>
      <w:spacing w:before="240" w:after="120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(Portrait),Footer(Portrait)1"/>
    <w:autoRedefine/>
    <w:rsid w:val="000E325D"/>
    <w:pPr>
      <w:tabs>
        <w:tab w:val="center" w:pos="4680"/>
        <w:tab w:val="right" w:pos="9360"/>
      </w:tabs>
      <w:spacing w:before="360"/>
    </w:pPr>
    <w:rPr>
      <w:rFonts w:ascii="Arial" w:hAnsi="Arial"/>
    </w:rPr>
  </w:style>
  <w:style w:type="paragraph" w:styleId="Header">
    <w:name w:val="header"/>
    <w:aliases w:val="Header(Portrait)"/>
    <w:autoRedefine/>
    <w:rsid w:val="000E325D"/>
    <w:pPr>
      <w:tabs>
        <w:tab w:val="right" w:pos="9360"/>
      </w:tabs>
      <w:spacing w:after="240"/>
    </w:pPr>
    <w:rPr>
      <w:rFonts w:ascii="Arial" w:hAnsi="Arial"/>
    </w:rPr>
  </w:style>
  <w:style w:type="paragraph" w:styleId="TOC2">
    <w:name w:val="toc 2"/>
    <w:autoRedefine/>
    <w:semiHidden/>
    <w:rsid w:val="000E325D"/>
    <w:pPr>
      <w:tabs>
        <w:tab w:val="left" w:pos="936"/>
        <w:tab w:val="right" w:leader="dot" w:pos="9180"/>
      </w:tabs>
      <w:spacing w:after="120"/>
      <w:ind w:left="936" w:hanging="576"/>
    </w:pPr>
    <w:rPr>
      <w:rFonts w:ascii="Arial" w:hAnsi="Arial"/>
    </w:rPr>
  </w:style>
  <w:style w:type="paragraph" w:styleId="ListBullet">
    <w:name w:val="List Bullet"/>
    <w:autoRedefine/>
    <w:rsid w:val="00874AE1"/>
    <w:pPr>
      <w:keepLines/>
      <w:numPr>
        <w:numId w:val="45"/>
      </w:numPr>
      <w:spacing w:after="120"/>
    </w:pPr>
    <w:rPr>
      <w:rFonts w:ascii="Arial" w:hAnsi="Arial"/>
      <w:bCs/>
    </w:rPr>
  </w:style>
  <w:style w:type="paragraph" w:styleId="TOC1">
    <w:name w:val="toc 1"/>
    <w:autoRedefine/>
    <w:uiPriority w:val="39"/>
    <w:rsid w:val="000E325D"/>
    <w:pPr>
      <w:keepNext/>
      <w:tabs>
        <w:tab w:val="left" w:pos="360"/>
        <w:tab w:val="right" w:leader="dot" w:pos="9180"/>
      </w:tabs>
      <w:spacing w:after="120"/>
      <w:ind w:left="360" w:hanging="360"/>
    </w:pPr>
    <w:rPr>
      <w:rFonts w:ascii="Arial" w:hAnsi="Arial"/>
      <w:b/>
    </w:rPr>
  </w:style>
  <w:style w:type="paragraph" w:styleId="TOC3">
    <w:name w:val="toc 3"/>
    <w:autoRedefine/>
    <w:semiHidden/>
    <w:rsid w:val="000E325D"/>
    <w:pPr>
      <w:tabs>
        <w:tab w:val="left" w:pos="1584"/>
        <w:tab w:val="right" w:leader="dot" w:pos="9180"/>
      </w:tabs>
      <w:spacing w:after="120"/>
      <w:ind w:left="1584" w:right="-65" w:hanging="864"/>
    </w:pPr>
    <w:rPr>
      <w:rFonts w:ascii="Arial" w:hAnsi="Arial"/>
    </w:rPr>
  </w:style>
  <w:style w:type="paragraph" w:styleId="TOC4">
    <w:name w:val="toc 4"/>
    <w:basedOn w:val="Normal"/>
    <w:next w:val="Normal"/>
    <w:autoRedefine/>
    <w:semiHidden/>
    <w:rsid w:val="000E325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E325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E325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E325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E325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E325D"/>
    <w:pPr>
      <w:ind w:left="1920"/>
    </w:pPr>
    <w:rPr>
      <w:sz w:val="18"/>
      <w:szCs w:val="18"/>
    </w:rPr>
  </w:style>
  <w:style w:type="paragraph" w:customStyle="1" w:styleId="Default">
    <w:name w:val="Default"/>
    <w:rsid w:val="000E325D"/>
    <w:pPr>
      <w:widowControl w:val="0"/>
      <w:autoSpaceDE w:val="0"/>
      <w:autoSpaceDN w:val="0"/>
      <w:adjustRightInd w:val="0"/>
    </w:pPr>
    <w:rPr>
      <w:rFonts w:ascii="Gatineau,Italic" w:hAnsi="Gatineau,Italic"/>
    </w:rPr>
  </w:style>
  <w:style w:type="paragraph" w:styleId="BalloonText">
    <w:name w:val="Balloon Text"/>
    <w:basedOn w:val="Normal"/>
    <w:semiHidden/>
    <w:rsid w:val="000E325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0E325D"/>
    <w:rPr>
      <w:sz w:val="16"/>
      <w:szCs w:val="16"/>
    </w:rPr>
  </w:style>
  <w:style w:type="paragraph" w:styleId="CommentText">
    <w:name w:val="annotation text"/>
    <w:basedOn w:val="Normal"/>
    <w:semiHidden/>
    <w:rsid w:val="000E325D"/>
  </w:style>
  <w:style w:type="paragraph" w:styleId="CommentSubject">
    <w:name w:val="annotation subject"/>
    <w:basedOn w:val="CommentText"/>
    <w:next w:val="CommentText"/>
    <w:semiHidden/>
    <w:rsid w:val="000E325D"/>
    <w:rPr>
      <w:b/>
      <w:bCs/>
    </w:rPr>
  </w:style>
  <w:style w:type="paragraph" w:styleId="BodyTextIndent">
    <w:name w:val="Body Text Indent"/>
    <w:basedOn w:val="Normal"/>
    <w:rsid w:val="000E325D"/>
    <w:pPr>
      <w:ind w:left="360"/>
    </w:pPr>
  </w:style>
  <w:style w:type="paragraph" w:styleId="FootnoteText">
    <w:name w:val="footnote text"/>
    <w:basedOn w:val="Normal"/>
    <w:semiHidden/>
    <w:rsid w:val="00F43FF0"/>
    <w:rPr>
      <w:rFonts w:ascii="Times New Roman" w:hAnsi="Times New Roman"/>
    </w:rPr>
  </w:style>
  <w:style w:type="paragraph" w:customStyle="1" w:styleId="BlankPageClause">
    <w:name w:val="Blank Page Clause"/>
    <w:rsid w:val="000E325D"/>
    <w:pPr>
      <w:widowControl w:val="0"/>
      <w:spacing w:before="600"/>
      <w:jc w:val="center"/>
    </w:pPr>
    <w:rPr>
      <w:rFonts w:ascii="Arial" w:hAnsi="Arial"/>
    </w:rPr>
  </w:style>
  <w:style w:type="paragraph" w:customStyle="1" w:styleId="Callouts">
    <w:name w:val="Callouts"/>
    <w:rsid w:val="000E325D"/>
    <w:rPr>
      <w:rFonts w:ascii="Arial" w:hAnsi="Arial"/>
      <w:sz w:val="16"/>
    </w:rPr>
  </w:style>
  <w:style w:type="paragraph" w:customStyle="1" w:styleId="CaptionContinued">
    <w:name w:val="Caption Continued"/>
    <w:basedOn w:val="Normal"/>
    <w:next w:val="Normal"/>
    <w:rsid w:val="000E325D"/>
    <w:pPr>
      <w:keepNext/>
      <w:widowControl w:val="0"/>
      <w:spacing w:line="240" w:lineRule="auto"/>
      <w:jc w:val="center"/>
    </w:pPr>
    <w:rPr>
      <w:rFonts w:ascii="Univers" w:hAnsi="Univers"/>
      <w:b/>
      <w:i/>
      <w:szCs w:val="24"/>
    </w:rPr>
  </w:style>
  <w:style w:type="paragraph" w:customStyle="1" w:styleId="CaptionFigure">
    <w:name w:val="Caption Figure"/>
    <w:autoRedefine/>
    <w:rsid w:val="000E325D"/>
    <w:pPr>
      <w:spacing w:before="120" w:after="120"/>
      <w:jc w:val="center"/>
    </w:pPr>
    <w:rPr>
      <w:rFonts w:ascii="Univers" w:hAnsi="Univers"/>
      <w:i/>
    </w:rPr>
  </w:style>
  <w:style w:type="paragraph" w:customStyle="1" w:styleId="CaptionTable">
    <w:name w:val="Caption Table"/>
    <w:rsid w:val="000E325D"/>
    <w:pPr>
      <w:keepNext/>
      <w:widowControl w:val="0"/>
      <w:spacing w:before="120" w:after="120"/>
      <w:ind w:left="720" w:right="720" w:hanging="720"/>
      <w:jc w:val="center"/>
    </w:pPr>
    <w:rPr>
      <w:rFonts w:ascii="Univers" w:hAnsi="Univers"/>
      <w:b/>
      <w:i/>
    </w:rPr>
  </w:style>
  <w:style w:type="paragraph" w:customStyle="1" w:styleId="CopyrightText">
    <w:name w:val="CopyrightText"/>
    <w:basedOn w:val="Normal"/>
    <w:rsid w:val="000E325D"/>
    <w:pPr>
      <w:tabs>
        <w:tab w:val="left" w:pos="3690"/>
      </w:tabs>
      <w:spacing w:after="80"/>
    </w:pPr>
    <w:rPr>
      <w:sz w:val="16"/>
    </w:rPr>
  </w:style>
  <w:style w:type="paragraph" w:customStyle="1" w:styleId="Glossary">
    <w:name w:val="Glossary"/>
    <w:rsid w:val="000E325D"/>
    <w:p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Graphics">
    <w:name w:val="Graphics"/>
    <w:next w:val="Normal"/>
    <w:rsid w:val="000E325D"/>
    <w:pPr>
      <w:keepNext/>
      <w:spacing w:before="240" w:after="240"/>
      <w:jc w:val="center"/>
    </w:pPr>
    <w:rPr>
      <w:rFonts w:ascii="Arial" w:hAnsi="Arial"/>
    </w:rPr>
  </w:style>
  <w:style w:type="paragraph" w:styleId="ListBullet2">
    <w:name w:val="List Bullet 2"/>
    <w:rsid w:val="00547157"/>
    <w:pPr>
      <w:keepLines/>
      <w:numPr>
        <w:numId w:val="43"/>
      </w:numPr>
      <w:spacing w:after="120"/>
    </w:pPr>
    <w:rPr>
      <w:rFonts w:ascii="Arial" w:hAnsi="Arial"/>
    </w:rPr>
  </w:style>
  <w:style w:type="paragraph" w:styleId="ListNumber">
    <w:name w:val="List Number"/>
    <w:autoRedefine/>
    <w:rsid w:val="00880FDF"/>
    <w:pPr>
      <w:keepLines/>
      <w:numPr>
        <w:numId w:val="42"/>
      </w:numPr>
      <w:spacing w:after="120"/>
    </w:pPr>
    <w:rPr>
      <w:rFonts w:ascii="Arial" w:hAnsi="Arial"/>
    </w:rPr>
  </w:style>
  <w:style w:type="paragraph" w:styleId="ListNumber2">
    <w:name w:val="List Number 2"/>
    <w:basedOn w:val="ListNumber"/>
    <w:rsid w:val="000E325D"/>
  </w:style>
  <w:style w:type="paragraph" w:styleId="ListNumber3">
    <w:name w:val="List Number 3"/>
    <w:basedOn w:val="ListNumber"/>
    <w:rsid w:val="000E325D"/>
    <w:pPr>
      <w:tabs>
        <w:tab w:val="left" w:pos="1080"/>
      </w:tabs>
    </w:pPr>
  </w:style>
  <w:style w:type="paragraph" w:customStyle="1" w:styleId="Notes">
    <w:name w:val="Notes"/>
    <w:next w:val="Normal"/>
    <w:rsid w:val="000E325D"/>
    <w:pPr>
      <w:spacing w:after="120"/>
      <w:ind w:left="720" w:hanging="720"/>
    </w:pPr>
    <w:rPr>
      <w:rFonts w:ascii="Arial" w:hAnsi="Arial"/>
    </w:rPr>
  </w:style>
  <w:style w:type="paragraph" w:customStyle="1" w:styleId="Subhead">
    <w:name w:val="Subhead"/>
    <w:rsid w:val="000E325D"/>
    <w:pPr>
      <w:keepNext/>
      <w:spacing w:before="240" w:after="120" w:line="240" w:lineRule="atLeast"/>
    </w:pPr>
    <w:rPr>
      <w:rFonts w:ascii="Arial" w:hAnsi="Arial"/>
      <w:b/>
      <w:sz w:val="22"/>
    </w:rPr>
  </w:style>
  <w:style w:type="paragraph" w:styleId="Subtitle">
    <w:name w:val="Subtitle"/>
    <w:qFormat/>
    <w:rsid w:val="000E325D"/>
    <w:pPr>
      <w:keepNext/>
      <w:spacing w:before="240"/>
      <w:jc w:val="center"/>
    </w:pPr>
    <w:rPr>
      <w:rFonts w:ascii="Arial" w:hAnsi="Arial"/>
      <w:b/>
      <w:sz w:val="32"/>
    </w:rPr>
  </w:style>
  <w:style w:type="character" w:customStyle="1" w:styleId="SystemOutput">
    <w:name w:val="System Output"/>
    <w:rsid w:val="000E325D"/>
    <w:rPr>
      <w:rFonts w:ascii="Courier New" w:hAnsi="Courier New" w:cs="Arial"/>
      <w:b/>
      <w:sz w:val="22"/>
    </w:rPr>
  </w:style>
  <w:style w:type="paragraph" w:customStyle="1" w:styleId="TableText">
    <w:name w:val="Table Text"/>
    <w:rsid w:val="000E325D"/>
    <w:pPr>
      <w:spacing w:before="60" w:after="60"/>
    </w:pPr>
    <w:rPr>
      <w:rFonts w:ascii="Arial" w:hAnsi="Arial"/>
      <w:snapToGrid w:val="0"/>
      <w:sz w:val="18"/>
    </w:rPr>
  </w:style>
  <w:style w:type="paragraph" w:customStyle="1" w:styleId="TableHeading">
    <w:name w:val="Table Heading"/>
    <w:basedOn w:val="TableText"/>
    <w:next w:val="TableText"/>
    <w:rsid w:val="000E325D"/>
    <w:pPr>
      <w:jc w:val="center"/>
    </w:pPr>
    <w:rPr>
      <w:b/>
      <w:sz w:val="20"/>
    </w:rPr>
  </w:style>
  <w:style w:type="paragraph" w:styleId="TableofFigures">
    <w:name w:val="table of figures"/>
    <w:next w:val="Normal"/>
    <w:semiHidden/>
    <w:rsid w:val="000E325D"/>
    <w:pPr>
      <w:tabs>
        <w:tab w:val="right" w:leader="dot" w:pos="9360"/>
      </w:tabs>
      <w:spacing w:after="60"/>
      <w:ind w:left="1152" w:right="720" w:hanging="1152"/>
    </w:pPr>
    <w:rPr>
      <w:rFonts w:ascii="Arial" w:hAnsi="Arial"/>
    </w:rPr>
  </w:style>
  <w:style w:type="paragraph" w:customStyle="1" w:styleId="TableText-Bulleted">
    <w:name w:val="Table Text - Bulleted"/>
    <w:rsid w:val="000E325D"/>
    <w:pPr>
      <w:spacing w:before="60" w:after="60"/>
    </w:pPr>
    <w:rPr>
      <w:rFonts w:ascii="Arial" w:hAnsi="Arial"/>
      <w:sz w:val="18"/>
    </w:rPr>
  </w:style>
  <w:style w:type="paragraph" w:customStyle="1" w:styleId="TableText-Note">
    <w:name w:val="Table Text - Note"/>
    <w:basedOn w:val="TableText"/>
    <w:rsid w:val="000E325D"/>
    <w:pPr>
      <w:tabs>
        <w:tab w:val="left" w:pos="720"/>
      </w:tabs>
      <w:spacing w:before="100"/>
      <w:ind w:left="720" w:hanging="720"/>
    </w:pPr>
  </w:style>
  <w:style w:type="paragraph" w:customStyle="1" w:styleId="TableText-Numbered">
    <w:name w:val="Table Text - Numbered"/>
    <w:rsid w:val="000E325D"/>
    <w:pPr>
      <w:widowControl w:val="0"/>
      <w:spacing w:before="60" w:after="60"/>
    </w:pPr>
    <w:rPr>
      <w:rFonts w:ascii="Arial" w:hAnsi="Arial"/>
      <w:sz w:val="18"/>
    </w:rPr>
  </w:style>
  <w:style w:type="paragraph" w:customStyle="1" w:styleId="TitleContrib">
    <w:name w:val="Title Contrib"/>
    <w:autoRedefine/>
    <w:rsid w:val="000E325D"/>
    <w:pPr>
      <w:spacing w:before="240" w:line="480" w:lineRule="atLeast"/>
      <w:jc w:val="center"/>
    </w:pPr>
    <w:rPr>
      <w:rFonts w:ascii="Arial" w:hAnsi="Arial"/>
      <w:b/>
      <w:sz w:val="40"/>
    </w:rPr>
  </w:style>
  <w:style w:type="paragraph" w:customStyle="1" w:styleId="TitleDocInfo">
    <w:name w:val="Title Doc Info"/>
    <w:autoRedefine/>
    <w:rsid w:val="000E325D"/>
    <w:rPr>
      <w:rFonts w:ascii="Arial" w:hAnsi="Arial"/>
      <w:b/>
      <w:sz w:val="40"/>
      <w:szCs w:val="40"/>
    </w:rPr>
  </w:style>
  <w:style w:type="paragraph" w:customStyle="1" w:styleId="TitleDocType">
    <w:name w:val="Title Doc Type"/>
    <w:autoRedefine/>
    <w:rsid w:val="000E325D"/>
    <w:pPr>
      <w:spacing w:before="120" w:after="120"/>
    </w:pPr>
    <w:rPr>
      <w:rFonts w:ascii="Arial" w:hAnsi="Arial"/>
      <w:b/>
      <w:sz w:val="44"/>
      <w:szCs w:val="44"/>
    </w:rPr>
  </w:style>
  <w:style w:type="paragraph" w:customStyle="1" w:styleId="TitleVersion">
    <w:name w:val="Title Version"/>
    <w:autoRedefine/>
    <w:rsid w:val="000E325D"/>
    <w:pPr>
      <w:spacing w:after="120"/>
    </w:pPr>
    <w:rPr>
      <w:rFonts w:ascii="Arial" w:hAnsi="Arial"/>
      <w:b/>
      <w:sz w:val="32"/>
    </w:rPr>
  </w:style>
  <w:style w:type="paragraph" w:customStyle="1" w:styleId="TOCHeadings">
    <w:name w:val="TOC Headings"/>
    <w:rsid w:val="000E325D"/>
    <w:pPr>
      <w:spacing w:after="240"/>
      <w:jc w:val="center"/>
    </w:pPr>
    <w:rPr>
      <w:rFonts w:ascii="Arial" w:hAnsi="Arial"/>
      <w:b/>
      <w:sz w:val="28"/>
    </w:rPr>
  </w:style>
  <w:style w:type="character" w:customStyle="1" w:styleId="UserInput">
    <w:name w:val="User Input"/>
    <w:rsid w:val="000E325D"/>
    <w:rPr>
      <w:rFonts w:ascii="Courier New" w:hAnsi="Courier New" w:cs="Arial"/>
      <w:b/>
      <w:sz w:val="22"/>
    </w:rPr>
  </w:style>
  <w:style w:type="paragraph" w:customStyle="1" w:styleId="ListBulletindent">
    <w:name w:val="List Bullet indent"/>
    <w:basedOn w:val="ListBullet"/>
    <w:rsid w:val="00547157"/>
    <w:pPr>
      <w:numPr>
        <w:numId w:val="30"/>
      </w:numPr>
    </w:pPr>
  </w:style>
  <w:style w:type="character" w:styleId="Hyperlink">
    <w:name w:val="Hyperlink"/>
    <w:uiPriority w:val="99"/>
    <w:rsid w:val="00F73D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89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25D"/>
    <w:pPr>
      <w:spacing w:after="120" w:line="240" w:lineRule="atLeast"/>
    </w:pPr>
    <w:rPr>
      <w:rFonts w:ascii="Arial" w:hAnsi="Arial"/>
    </w:rPr>
  </w:style>
  <w:style w:type="paragraph" w:styleId="Heading1">
    <w:name w:val="heading 1"/>
    <w:next w:val="Normal"/>
    <w:qFormat/>
    <w:rsid w:val="000E325D"/>
    <w:pPr>
      <w:keepNext/>
      <w:widowControl w:val="0"/>
      <w:numPr>
        <w:numId w:val="29"/>
      </w:numPr>
      <w:tabs>
        <w:tab w:val="left" w:pos="720"/>
      </w:tabs>
      <w:spacing w:before="120" w:after="240"/>
      <w:outlineLvl w:val="0"/>
    </w:pPr>
    <w:rPr>
      <w:rFonts w:ascii="Arial" w:hAnsi="Arial"/>
      <w:b/>
      <w:kern w:val="28"/>
      <w:sz w:val="32"/>
      <w:szCs w:val="32"/>
    </w:rPr>
  </w:style>
  <w:style w:type="paragraph" w:styleId="Heading2">
    <w:name w:val="heading 2"/>
    <w:next w:val="Normal"/>
    <w:qFormat/>
    <w:rsid w:val="000E325D"/>
    <w:pPr>
      <w:keepNext/>
      <w:numPr>
        <w:ilvl w:val="1"/>
        <w:numId w:val="29"/>
      </w:numPr>
      <w:tabs>
        <w:tab w:val="left" w:pos="720"/>
      </w:tabs>
      <w:spacing w:before="240" w:after="120"/>
      <w:outlineLvl w:val="1"/>
    </w:pPr>
    <w:rPr>
      <w:rFonts w:ascii="Arial" w:hAnsi="Arial"/>
      <w:b/>
      <w:i/>
      <w:sz w:val="26"/>
      <w:szCs w:val="28"/>
    </w:rPr>
  </w:style>
  <w:style w:type="paragraph" w:styleId="Heading3">
    <w:name w:val="heading 3"/>
    <w:next w:val="Normal"/>
    <w:qFormat/>
    <w:rsid w:val="000E325D"/>
    <w:pPr>
      <w:keepNext/>
      <w:widowControl w:val="0"/>
      <w:numPr>
        <w:ilvl w:val="2"/>
        <w:numId w:val="29"/>
      </w:numPr>
      <w:tabs>
        <w:tab w:val="left" w:pos="864"/>
        <w:tab w:val="left" w:pos="1296"/>
      </w:tabs>
      <w:spacing w:before="240" w:after="12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qFormat/>
    <w:rsid w:val="000E325D"/>
    <w:pPr>
      <w:keepNext/>
      <w:widowControl w:val="0"/>
      <w:numPr>
        <w:ilvl w:val="3"/>
        <w:numId w:val="29"/>
      </w:numPr>
      <w:tabs>
        <w:tab w:val="left" w:pos="1008"/>
        <w:tab w:val="left" w:pos="1440"/>
      </w:tabs>
      <w:spacing w:before="240" w:after="120"/>
      <w:outlineLvl w:val="3"/>
    </w:pPr>
    <w:rPr>
      <w:rFonts w:ascii="Arial" w:hAnsi="Arial"/>
      <w:b/>
      <w:i/>
      <w:sz w:val="24"/>
    </w:rPr>
  </w:style>
  <w:style w:type="paragraph" w:styleId="Heading5">
    <w:name w:val="heading 5"/>
    <w:next w:val="Normal"/>
    <w:qFormat/>
    <w:rsid w:val="000E325D"/>
    <w:pPr>
      <w:keepNext/>
      <w:widowControl w:val="0"/>
      <w:numPr>
        <w:ilvl w:val="4"/>
        <w:numId w:val="29"/>
      </w:numPr>
      <w:tabs>
        <w:tab w:val="left" w:pos="1152"/>
        <w:tab w:val="left" w:pos="1584"/>
      </w:tabs>
      <w:spacing w:before="240" w:after="120"/>
      <w:outlineLvl w:val="4"/>
    </w:pPr>
    <w:rPr>
      <w:rFonts w:ascii="Arial" w:hAnsi="Arial"/>
      <w:b/>
      <w:sz w:val="22"/>
    </w:rPr>
  </w:style>
  <w:style w:type="paragraph" w:styleId="Heading6">
    <w:name w:val="heading 6"/>
    <w:next w:val="Normal"/>
    <w:qFormat/>
    <w:rsid w:val="000E325D"/>
    <w:pPr>
      <w:keepNext/>
      <w:widowControl w:val="0"/>
      <w:numPr>
        <w:ilvl w:val="5"/>
        <w:numId w:val="29"/>
      </w:numPr>
      <w:tabs>
        <w:tab w:val="left" w:pos="1296"/>
        <w:tab w:val="left" w:pos="1872"/>
      </w:tabs>
      <w:spacing w:before="240" w:after="120"/>
      <w:outlineLvl w:val="5"/>
    </w:pPr>
    <w:rPr>
      <w:rFonts w:ascii="Arial" w:hAnsi="Arial"/>
      <w:b/>
      <w:i/>
      <w:sz w:val="22"/>
    </w:rPr>
  </w:style>
  <w:style w:type="paragraph" w:styleId="Heading7">
    <w:name w:val="heading 7"/>
    <w:next w:val="Normal"/>
    <w:qFormat/>
    <w:rsid w:val="000E325D"/>
    <w:pPr>
      <w:keepNext/>
      <w:widowControl w:val="0"/>
      <w:numPr>
        <w:ilvl w:val="6"/>
        <w:numId w:val="29"/>
      </w:numPr>
      <w:spacing w:before="120" w:after="240"/>
      <w:outlineLvl w:val="6"/>
    </w:pPr>
    <w:rPr>
      <w:rFonts w:ascii="Arial" w:hAnsi="Arial"/>
      <w:b/>
      <w:sz w:val="32"/>
      <w:szCs w:val="32"/>
    </w:rPr>
  </w:style>
  <w:style w:type="paragraph" w:styleId="Heading8">
    <w:name w:val="heading 8"/>
    <w:next w:val="Normal"/>
    <w:qFormat/>
    <w:rsid w:val="000E325D"/>
    <w:pPr>
      <w:keepNext/>
      <w:widowControl w:val="0"/>
      <w:numPr>
        <w:ilvl w:val="7"/>
        <w:numId w:val="29"/>
      </w:numPr>
      <w:tabs>
        <w:tab w:val="left" w:pos="720"/>
      </w:tabs>
      <w:spacing w:before="240" w:after="120"/>
      <w:outlineLvl w:val="7"/>
    </w:pPr>
    <w:rPr>
      <w:rFonts w:ascii="Arial" w:hAnsi="Arial"/>
      <w:b/>
      <w:i/>
      <w:sz w:val="28"/>
      <w:szCs w:val="28"/>
    </w:rPr>
  </w:style>
  <w:style w:type="paragraph" w:styleId="Heading9">
    <w:name w:val="heading 9"/>
    <w:next w:val="Normal"/>
    <w:qFormat/>
    <w:rsid w:val="000E325D"/>
    <w:pPr>
      <w:keepNext/>
      <w:widowControl w:val="0"/>
      <w:numPr>
        <w:ilvl w:val="8"/>
        <w:numId w:val="29"/>
      </w:numPr>
      <w:tabs>
        <w:tab w:val="left" w:pos="1296"/>
      </w:tabs>
      <w:spacing w:before="240" w:after="120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(Portrait),Footer(Portrait)1"/>
    <w:autoRedefine/>
    <w:rsid w:val="000E325D"/>
    <w:pPr>
      <w:tabs>
        <w:tab w:val="center" w:pos="4680"/>
        <w:tab w:val="right" w:pos="9360"/>
      </w:tabs>
      <w:spacing w:before="360"/>
    </w:pPr>
    <w:rPr>
      <w:rFonts w:ascii="Arial" w:hAnsi="Arial"/>
    </w:rPr>
  </w:style>
  <w:style w:type="paragraph" w:styleId="Header">
    <w:name w:val="header"/>
    <w:aliases w:val="Header(Portrait)"/>
    <w:autoRedefine/>
    <w:rsid w:val="000E325D"/>
    <w:pPr>
      <w:tabs>
        <w:tab w:val="right" w:pos="9360"/>
      </w:tabs>
      <w:spacing w:after="240"/>
    </w:pPr>
    <w:rPr>
      <w:rFonts w:ascii="Arial" w:hAnsi="Arial"/>
    </w:rPr>
  </w:style>
  <w:style w:type="paragraph" w:styleId="TOC2">
    <w:name w:val="toc 2"/>
    <w:autoRedefine/>
    <w:semiHidden/>
    <w:rsid w:val="000E325D"/>
    <w:pPr>
      <w:tabs>
        <w:tab w:val="left" w:pos="936"/>
        <w:tab w:val="right" w:leader="dot" w:pos="9180"/>
      </w:tabs>
      <w:spacing w:after="120"/>
      <w:ind w:left="936" w:hanging="576"/>
    </w:pPr>
    <w:rPr>
      <w:rFonts w:ascii="Arial" w:hAnsi="Arial"/>
    </w:rPr>
  </w:style>
  <w:style w:type="paragraph" w:styleId="ListBullet">
    <w:name w:val="List Bullet"/>
    <w:autoRedefine/>
    <w:rsid w:val="00874AE1"/>
    <w:pPr>
      <w:keepLines/>
      <w:numPr>
        <w:numId w:val="45"/>
      </w:numPr>
      <w:spacing w:after="120"/>
    </w:pPr>
    <w:rPr>
      <w:rFonts w:ascii="Arial" w:hAnsi="Arial"/>
      <w:bCs/>
    </w:rPr>
  </w:style>
  <w:style w:type="paragraph" w:styleId="TOC1">
    <w:name w:val="toc 1"/>
    <w:autoRedefine/>
    <w:uiPriority w:val="39"/>
    <w:rsid w:val="000E325D"/>
    <w:pPr>
      <w:keepNext/>
      <w:tabs>
        <w:tab w:val="left" w:pos="360"/>
        <w:tab w:val="right" w:leader="dot" w:pos="9180"/>
      </w:tabs>
      <w:spacing w:after="120"/>
      <w:ind w:left="360" w:hanging="360"/>
    </w:pPr>
    <w:rPr>
      <w:rFonts w:ascii="Arial" w:hAnsi="Arial"/>
      <w:b/>
    </w:rPr>
  </w:style>
  <w:style w:type="paragraph" w:styleId="TOC3">
    <w:name w:val="toc 3"/>
    <w:autoRedefine/>
    <w:semiHidden/>
    <w:rsid w:val="000E325D"/>
    <w:pPr>
      <w:tabs>
        <w:tab w:val="left" w:pos="1584"/>
        <w:tab w:val="right" w:leader="dot" w:pos="9180"/>
      </w:tabs>
      <w:spacing w:after="120"/>
      <w:ind w:left="1584" w:right="-65" w:hanging="864"/>
    </w:pPr>
    <w:rPr>
      <w:rFonts w:ascii="Arial" w:hAnsi="Arial"/>
    </w:rPr>
  </w:style>
  <w:style w:type="paragraph" w:styleId="TOC4">
    <w:name w:val="toc 4"/>
    <w:basedOn w:val="Normal"/>
    <w:next w:val="Normal"/>
    <w:autoRedefine/>
    <w:semiHidden/>
    <w:rsid w:val="000E325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E325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E325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E325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E325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E325D"/>
    <w:pPr>
      <w:ind w:left="1920"/>
    </w:pPr>
    <w:rPr>
      <w:sz w:val="18"/>
      <w:szCs w:val="18"/>
    </w:rPr>
  </w:style>
  <w:style w:type="paragraph" w:customStyle="1" w:styleId="Default">
    <w:name w:val="Default"/>
    <w:rsid w:val="000E325D"/>
    <w:pPr>
      <w:widowControl w:val="0"/>
      <w:autoSpaceDE w:val="0"/>
      <w:autoSpaceDN w:val="0"/>
      <w:adjustRightInd w:val="0"/>
    </w:pPr>
    <w:rPr>
      <w:rFonts w:ascii="Gatineau,Italic" w:hAnsi="Gatineau,Italic"/>
    </w:rPr>
  </w:style>
  <w:style w:type="paragraph" w:styleId="BalloonText">
    <w:name w:val="Balloon Text"/>
    <w:basedOn w:val="Normal"/>
    <w:semiHidden/>
    <w:rsid w:val="000E325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0E325D"/>
    <w:rPr>
      <w:sz w:val="16"/>
      <w:szCs w:val="16"/>
    </w:rPr>
  </w:style>
  <w:style w:type="paragraph" w:styleId="CommentText">
    <w:name w:val="annotation text"/>
    <w:basedOn w:val="Normal"/>
    <w:semiHidden/>
    <w:rsid w:val="000E325D"/>
  </w:style>
  <w:style w:type="paragraph" w:styleId="CommentSubject">
    <w:name w:val="annotation subject"/>
    <w:basedOn w:val="CommentText"/>
    <w:next w:val="CommentText"/>
    <w:semiHidden/>
    <w:rsid w:val="000E325D"/>
    <w:rPr>
      <w:b/>
      <w:bCs/>
    </w:rPr>
  </w:style>
  <w:style w:type="paragraph" w:styleId="BodyTextIndent">
    <w:name w:val="Body Text Indent"/>
    <w:basedOn w:val="Normal"/>
    <w:rsid w:val="000E325D"/>
    <w:pPr>
      <w:ind w:left="360"/>
    </w:pPr>
  </w:style>
  <w:style w:type="paragraph" w:styleId="FootnoteText">
    <w:name w:val="footnote text"/>
    <w:basedOn w:val="Normal"/>
    <w:semiHidden/>
    <w:rsid w:val="00F43FF0"/>
    <w:rPr>
      <w:rFonts w:ascii="Times New Roman" w:hAnsi="Times New Roman"/>
    </w:rPr>
  </w:style>
  <w:style w:type="paragraph" w:customStyle="1" w:styleId="BlankPageClause">
    <w:name w:val="Blank Page Clause"/>
    <w:rsid w:val="000E325D"/>
    <w:pPr>
      <w:widowControl w:val="0"/>
      <w:spacing w:before="600"/>
      <w:jc w:val="center"/>
    </w:pPr>
    <w:rPr>
      <w:rFonts w:ascii="Arial" w:hAnsi="Arial"/>
    </w:rPr>
  </w:style>
  <w:style w:type="paragraph" w:customStyle="1" w:styleId="Callouts">
    <w:name w:val="Callouts"/>
    <w:rsid w:val="000E325D"/>
    <w:rPr>
      <w:rFonts w:ascii="Arial" w:hAnsi="Arial"/>
      <w:sz w:val="16"/>
    </w:rPr>
  </w:style>
  <w:style w:type="paragraph" w:customStyle="1" w:styleId="CaptionContinued">
    <w:name w:val="Caption Continued"/>
    <w:basedOn w:val="Normal"/>
    <w:next w:val="Normal"/>
    <w:rsid w:val="000E325D"/>
    <w:pPr>
      <w:keepNext/>
      <w:widowControl w:val="0"/>
      <w:spacing w:line="240" w:lineRule="auto"/>
      <w:jc w:val="center"/>
    </w:pPr>
    <w:rPr>
      <w:rFonts w:ascii="Univers" w:hAnsi="Univers"/>
      <w:b/>
      <w:i/>
      <w:szCs w:val="24"/>
    </w:rPr>
  </w:style>
  <w:style w:type="paragraph" w:customStyle="1" w:styleId="CaptionFigure">
    <w:name w:val="Caption Figure"/>
    <w:autoRedefine/>
    <w:rsid w:val="000E325D"/>
    <w:pPr>
      <w:spacing w:before="120" w:after="120"/>
      <w:jc w:val="center"/>
    </w:pPr>
    <w:rPr>
      <w:rFonts w:ascii="Univers" w:hAnsi="Univers"/>
      <w:i/>
    </w:rPr>
  </w:style>
  <w:style w:type="paragraph" w:customStyle="1" w:styleId="CaptionTable">
    <w:name w:val="Caption Table"/>
    <w:rsid w:val="000E325D"/>
    <w:pPr>
      <w:keepNext/>
      <w:widowControl w:val="0"/>
      <w:spacing w:before="120" w:after="120"/>
      <w:ind w:left="720" w:right="720" w:hanging="720"/>
      <w:jc w:val="center"/>
    </w:pPr>
    <w:rPr>
      <w:rFonts w:ascii="Univers" w:hAnsi="Univers"/>
      <w:b/>
      <w:i/>
    </w:rPr>
  </w:style>
  <w:style w:type="paragraph" w:customStyle="1" w:styleId="CopyrightText">
    <w:name w:val="CopyrightText"/>
    <w:basedOn w:val="Normal"/>
    <w:rsid w:val="000E325D"/>
    <w:pPr>
      <w:tabs>
        <w:tab w:val="left" w:pos="3690"/>
      </w:tabs>
      <w:spacing w:after="80"/>
    </w:pPr>
    <w:rPr>
      <w:sz w:val="16"/>
    </w:rPr>
  </w:style>
  <w:style w:type="paragraph" w:customStyle="1" w:styleId="Glossary">
    <w:name w:val="Glossary"/>
    <w:rsid w:val="000E325D"/>
    <w:p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Graphics">
    <w:name w:val="Graphics"/>
    <w:next w:val="Normal"/>
    <w:rsid w:val="000E325D"/>
    <w:pPr>
      <w:keepNext/>
      <w:spacing w:before="240" w:after="240"/>
      <w:jc w:val="center"/>
    </w:pPr>
    <w:rPr>
      <w:rFonts w:ascii="Arial" w:hAnsi="Arial"/>
    </w:rPr>
  </w:style>
  <w:style w:type="paragraph" w:styleId="ListBullet2">
    <w:name w:val="List Bullet 2"/>
    <w:rsid w:val="00547157"/>
    <w:pPr>
      <w:keepLines/>
      <w:numPr>
        <w:numId w:val="43"/>
      </w:numPr>
      <w:spacing w:after="120"/>
    </w:pPr>
    <w:rPr>
      <w:rFonts w:ascii="Arial" w:hAnsi="Arial"/>
    </w:rPr>
  </w:style>
  <w:style w:type="paragraph" w:styleId="ListNumber">
    <w:name w:val="List Number"/>
    <w:autoRedefine/>
    <w:rsid w:val="00880FDF"/>
    <w:pPr>
      <w:keepLines/>
      <w:numPr>
        <w:numId w:val="42"/>
      </w:numPr>
      <w:spacing w:after="120"/>
    </w:pPr>
    <w:rPr>
      <w:rFonts w:ascii="Arial" w:hAnsi="Arial"/>
    </w:rPr>
  </w:style>
  <w:style w:type="paragraph" w:styleId="ListNumber2">
    <w:name w:val="List Number 2"/>
    <w:basedOn w:val="ListNumber"/>
    <w:rsid w:val="000E325D"/>
  </w:style>
  <w:style w:type="paragraph" w:styleId="ListNumber3">
    <w:name w:val="List Number 3"/>
    <w:basedOn w:val="ListNumber"/>
    <w:rsid w:val="000E325D"/>
    <w:pPr>
      <w:tabs>
        <w:tab w:val="left" w:pos="1080"/>
      </w:tabs>
    </w:pPr>
  </w:style>
  <w:style w:type="paragraph" w:customStyle="1" w:styleId="Notes">
    <w:name w:val="Notes"/>
    <w:next w:val="Normal"/>
    <w:rsid w:val="000E325D"/>
    <w:pPr>
      <w:spacing w:after="120"/>
      <w:ind w:left="720" w:hanging="720"/>
    </w:pPr>
    <w:rPr>
      <w:rFonts w:ascii="Arial" w:hAnsi="Arial"/>
    </w:rPr>
  </w:style>
  <w:style w:type="paragraph" w:customStyle="1" w:styleId="Subhead">
    <w:name w:val="Subhead"/>
    <w:rsid w:val="000E325D"/>
    <w:pPr>
      <w:keepNext/>
      <w:spacing w:before="240" w:after="120" w:line="240" w:lineRule="atLeast"/>
    </w:pPr>
    <w:rPr>
      <w:rFonts w:ascii="Arial" w:hAnsi="Arial"/>
      <w:b/>
      <w:sz w:val="22"/>
    </w:rPr>
  </w:style>
  <w:style w:type="paragraph" w:styleId="Subtitle">
    <w:name w:val="Subtitle"/>
    <w:qFormat/>
    <w:rsid w:val="000E325D"/>
    <w:pPr>
      <w:keepNext/>
      <w:spacing w:before="240"/>
      <w:jc w:val="center"/>
    </w:pPr>
    <w:rPr>
      <w:rFonts w:ascii="Arial" w:hAnsi="Arial"/>
      <w:b/>
      <w:sz w:val="32"/>
    </w:rPr>
  </w:style>
  <w:style w:type="character" w:customStyle="1" w:styleId="SystemOutput">
    <w:name w:val="System Output"/>
    <w:rsid w:val="000E325D"/>
    <w:rPr>
      <w:rFonts w:ascii="Courier New" w:hAnsi="Courier New" w:cs="Arial"/>
      <w:b/>
      <w:sz w:val="22"/>
    </w:rPr>
  </w:style>
  <w:style w:type="paragraph" w:customStyle="1" w:styleId="TableText">
    <w:name w:val="Table Text"/>
    <w:rsid w:val="000E325D"/>
    <w:pPr>
      <w:spacing w:before="60" w:after="60"/>
    </w:pPr>
    <w:rPr>
      <w:rFonts w:ascii="Arial" w:hAnsi="Arial"/>
      <w:snapToGrid w:val="0"/>
      <w:sz w:val="18"/>
    </w:rPr>
  </w:style>
  <w:style w:type="paragraph" w:customStyle="1" w:styleId="TableHeading">
    <w:name w:val="Table Heading"/>
    <w:basedOn w:val="TableText"/>
    <w:next w:val="TableText"/>
    <w:rsid w:val="000E325D"/>
    <w:pPr>
      <w:jc w:val="center"/>
    </w:pPr>
    <w:rPr>
      <w:b/>
      <w:sz w:val="20"/>
    </w:rPr>
  </w:style>
  <w:style w:type="paragraph" w:styleId="TableofFigures">
    <w:name w:val="table of figures"/>
    <w:next w:val="Normal"/>
    <w:semiHidden/>
    <w:rsid w:val="000E325D"/>
    <w:pPr>
      <w:tabs>
        <w:tab w:val="right" w:leader="dot" w:pos="9360"/>
      </w:tabs>
      <w:spacing w:after="60"/>
      <w:ind w:left="1152" w:right="720" w:hanging="1152"/>
    </w:pPr>
    <w:rPr>
      <w:rFonts w:ascii="Arial" w:hAnsi="Arial"/>
    </w:rPr>
  </w:style>
  <w:style w:type="paragraph" w:customStyle="1" w:styleId="TableText-Bulleted">
    <w:name w:val="Table Text - Bulleted"/>
    <w:rsid w:val="000E325D"/>
    <w:pPr>
      <w:spacing w:before="60" w:after="60"/>
    </w:pPr>
    <w:rPr>
      <w:rFonts w:ascii="Arial" w:hAnsi="Arial"/>
      <w:sz w:val="18"/>
    </w:rPr>
  </w:style>
  <w:style w:type="paragraph" w:customStyle="1" w:styleId="TableText-Note">
    <w:name w:val="Table Text - Note"/>
    <w:basedOn w:val="TableText"/>
    <w:rsid w:val="000E325D"/>
    <w:pPr>
      <w:tabs>
        <w:tab w:val="left" w:pos="720"/>
      </w:tabs>
      <w:spacing w:before="100"/>
      <w:ind w:left="720" w:hanging="720"/>
    </w:pPr>
  </w:style>
  <w:style w:type="paragraph" w:customStyle="1" w:styleId="TableText-Numbered">
    <w:name w:val="Table Text - Numbered"/>
    <w:rsid w:val="000E325D"/>
    <w:pPr>
      <w:widowControl w:val="0"/>
      <w:spacing w:before="60" w:after="60"/>
    </w:pPr>
    <w:rPr>
      <w:rFonts w:ascii="Arial" w:hAnsi="Arial"/>
      <w:sz w:val="18"/>
    </w:rPr>
  </w:style>
  <w:style w:type="paragraph" w:customStyle="1" w:styleId="TitleContrib">
    <w:name w:val="Title Contrib"/>
    <w:autoRedefine/>
    <w:rsid w:val="000E325D"/>
    <w:pPr>
      <w:spacing w:before="240" w:line="480" w:lineRule="atLeast"/>
      <w:jc w:val="center"/>
    </w:pPr>
    <w:rPr>
      <w:rFonts w:ascii="Arial" w:hAnsi="Arial"/>
      <w:b/>
      <w:sz w:val="40"/>
    </w:rPr>
  </w:style>
  <w:style w:type="paragraph" w:customStyle="1" w:styleId="TitleDocInfo">
    <w:name w:val="Title Doc Info"/>
    <w:autoRedefine/>
    <w:rsid w:val="000E325D"/>
    <w:rPr>
      <w:rFonts w:ascii="Arial" w:hAnsi="Arial"/>
      <w:b/>
      <w:sz w:val="40"/>
      <w:szCs w:val="40"/>
    </w:rPr>
  </w:style>
  <w:style w:type="paragraph" w:customStyle="1" w:styleId="TitleDocType">
    <w:name w:val="Title Doc Type"/>
    <w:autoRedefine/>
    <w:rsid w:val="000E325D"/>
    <w:pPr>
      <w:spacing w:before="120" w:after="120"/>
    </w:pPr>
    <w:rPr>
      <w:rFonts w:ascii="Arial" w:hAnsi="Arial"/>
      <w:b/>
      <w:sz w:val="44"/>
      <w:szCs w:val="44"/>
    </w:rPr>
  </w:style>
  <w:style w:type="paragraph" w:customStyle="1" w:styleId="TitleVersion">
    <w:name w:val="Title Version"/>
    <w:autoRedefine/>
    <w:rsid w:val="000E325D"/>
    <w:pPr>
      <w:spacing w:after="120"/>
    </w:pPr>
    <w:rPr>
      <w:rFonts w:ascii="Arial" w:hAnsi="Arial"/>
      <w:b/>
      <w:sz w:val="32"/>
    </w:rPr>
  </w:style>
  <w:style w:type="paragraph" w:customStyle="1" w:styleId="TOCHeadings">
    <w:name w:val="TOC Headings"/>
    <w:rsid w:val="000E325D"/>
    <w:pPr>
      <w:spacing w:after="240"/>
      <w:jc w:val="center"/>
    </w:pPr>
    <w:rPr>
      <w:rFonts w:ascii="Arial" w:hAnsi="Arial"/>
      <w:b/>
      <w:sz w:val="28"/>
    </w:rPr>
  </w:style>
  <w:style w:type="character" w:customStyle="1" w:styleId="UserInput">
    <w:name w:val="User Input"/>
    <w:rsid w:val="000E325D"/>
    <w:rPr>
      <w:rFonts w:ascii="Courier New" w:hAnsi="Courier New" w:cs="Arial"/>
      <w:b/>
      <w:sz w:val="22"/>
    </w:rPr>
  </w:style>
  <w:style w:type="paragraph" w:customStyle="1" w:styleId="ListBulletindent">
    <w:name w:val="List Bullet indent"/>
    <w:basedOn w:val="ListBullet"/>
    <w:rsid w:val="00547157"/>
    <w:pPr>
      <w:numPr>
        <w:numId w:val="30"/>
      </w:numPr>
    </w:pPr>
  </w:style>
  <w:style w:type="character" w:styleId="Hyperlink">
    <w:name w:val="Hyperlink"/>
    <w:uiPriority w:val="99"/>
    <w:rsid w:val="00F73D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89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52C4E-D889-462C-A1E6-F27D4149E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14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</vt:lpstr>
    </vt:vector>
  </TitlesOfParts>
  <Company>HP</Company>
  <LinksUpToDate>false</LinksUpToDate>
  <CharactersWithSpaces>11454</CharactersWithSpaces>
  <SharedDoc>false</SharedDoc>
  <HLinks>
    <vt:vector size="18" baseType="variant"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_Toc331009581</vt:lpwstr>
      </vt:variant>
      <vt:variant>
        <vt:i4>1376311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_Toc331009580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_Toc331009579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</dc:title>
  <dc:creator>Ken</dc:creator>
  <cp:lastModifiedBy>Netherland, Ken</cp:lastModifiedBy>
  <cp:revision>20</cp:revision>
  <cp:lastPrinted>2007-03-06T19:56:00Z</cp:lastPrinted>
  <dcterms:created xsi:type="dcterms:W3CDTF">2016-11-27T18:57:00Z</dcterms:created>
  <dcterms:modified xsi:type="dcterms:W3CDTF">2016-12-19T00:33:00Z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1170701100</vt:i4>
  </property>
  <property fmtid="{D5CDD505-2E9C-101B-9397-08002B2CF9AE}" pid="3" name="_EmailSubject">
    <vt:lpwstr>ACTION REQUIRED - SDM Template Modification Review</vt:lpwstr>
  </property>
  <property fmtid="{D5CDD505-2E9C-101B-9397-08002B2CF9AE}" pid="4" name="_AuthorEmail">
    <vt:lpwstr>BLockaby@azdes.gov</vt:lpwstr>
  </property>
  <property fmtid="{D5CDD505-2E9C-101B-9397-08002B2CF9AE}" pid="5" name="_AuthorEmailDisplayName">
    <vt:lpwstr>Lockaby, Barbara</vt:lpwstr>
  </property>
  <property fmtid="{D5CDD505-2E9C-101B-9397-08002B2CF9AE}" pid="6" name="_PreviousAdHocReviewCycleID">
    <vt:i4>-1293757776</vt:i4>
  </property>
  <property fmtid="{D5CDD505-2E9C-101B-9397-08002B2CF9AE}" pid="7" name="_ReviewingToolsShownOnce">
    <vt:lpwstr/>
  </property>
</Properties>
</file>